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890B" w14:textId="77777777" w:rsidR="008278D2" w:rsidRDefault="008278D2" w:rsidP="00827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181498" w14:textId="68E03F4E" w:rsidR="00934542" w:rsidRPr="00C643FF" w:rsidRDefault="0093454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 xml:space="preserve">LAPORAN </w:t>
      </w:r>
      <w:r w:rsidR="008278D2">
        <w:rPr>
          <w:rFonts w:ascii="Times New Roman" w:eastAsia="Times New Roman" w:hAnsi="Times New Roman" w:cs="Times New Roman"/>
          <w:b/>
          <w:sz w:val="28"/>
        </w:rPr>
        <w:t>UJUAN TENGAH SEMESTER</w:t>
      </w:r>
    </w:p>
    <w:p w14:paraId="64DAC5BC" w14:textId="48251220" w:rsidR="00934542" w:rsidRPr="00C643FF" w:rsidRDefault="002712C8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PEMBUATAN GAME TICTACTOE MENGGUNAKAN JAVA</w:t>
      </w:r>
    </w:p>
    <w:p w14:paraId="37E0B82E" w14:textId="77777777" w:rsidR="00934542" w:rsidRPr="00C643FF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306925B" w14:textId="77777777" w:rsidR="00934542" w:rsidRPr="00C643FF" w:rsidRDefault="00934542" w:rsidP="00C643FF">
      <w:pPr>
        <w:spacing w:after="0" w:line="360" w:lineRule="auto"/>
        <w:ind w:left="2843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FA5D66" wp14:editId="08DE15DB">
            <wp:extent cx="1905000" cy="19240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822" w14:textId="77777777" w:rsidR="00934542" w:rsidRPr="00C643FF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7F2B0B4" w14:textId="77777777" w:rsidR="00934542" w:rsidRPr="00225AD5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225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1C913" w14:textId="77777777" w:rsidR="00934542" w:rsidRPr="00225AD5" w:rsidRDefault="00934542" w:rsidP="00C643FF">
      <w:pPr>
        <w:spacing w:after="0" w:line="360" w:lineRule="auto"/>
        <w:ind w:right="1"/>
        <w:jc w:val="center"/>
        <w:rPr>
          <w:rFonts w:ascii="Times New Roman" w:hAnsi="Times New Roman" w:cs="Times New Roman"/>
          <w:sz w:val="24"/>
          <w:szCs w:val="24"/>
        </w:rPr>
      </w:pPr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11C5FD" w14:textId="569C3AFA" w:rsidR="002712C8" w:rsidRDefault="0025503A" w:rsidP="004058DA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25AD5">
        <w:rPr>
          <w:rFonts w:ascii="Times New Roman" w:hAnsi="Times New Roman" w:cs="Times New Roman"/>
          <w:sz w:val="24"/>
          <w:szCs w:val="24"/>
        </w:rPr>
        <w:t xml:space="preserve">Nama </w:t>
      </w:r>
      <w:r w:rsidR="004058DA">
        <w:rPr>
          <w:rFonts w:ascii="Times New Roman" w:hAnsi="Times New Roman" w:cs="Times New Roman"/>
          <w:sz w:val="24"/>
          <w:szCs w:val="24"/>
        </w:rPr>
        <w:tab/>
      </w:r>
      <w:r w:rsidR="004058DA">
        <w:rPr>
          <w:rFonts w:ascii="Times New Roman" w:hAnsi="Times New Roman" w:cs="Times New Roman"/>
          <w:sz w:val="24"/>
          <w:szCs w:val="24"/>
        </w:rPr>
        <w:tab/>
      </w:r>
      <w:r w:rsidRPr="00225AD5">
        <w:rPr>
          <w:rFonts w:ascii="Times New Roman" w:hAnsi="Times New Roman" w:cs="Times New Roman"/>
          <w:sz w:val="24"/>
          <w:szCs w:val="24"/>
        </w:rPr>
        <w:t xml:space="preserve">: </w:t>
      </w:r>
      <w:r w:rsidR="002712C8">
        <w:rPr>
          <w:rFonts w:ascii="Times New Roman" w:hAnsi="Times New Roman" w:cs="Times New Roman"/>
          <w:sz w:val="24"/>
          <w:szCs w:val="24"/>
        </w:rPr>
        <w:t>Jundi Al Farros</w:t>
      </w:r>
      <w:r w:rsidR="004058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58DA">
        <w:rPr>
          <w:rFonts w:ascii="Times New Roman" w:hAnsi="Times New Roman" w:cs="Times New Roman"/>
          <w:sz w:val="24"/>
          <w:szCs w:val="24"/>
        </w:rPr>
        <w:t>( G</w:t>
      </w:r>
      <w:proofErr w:type="gramEnd"/>
      <w:r w:rsidR="004058DA">
        <w:rPr>
          <w:rFonts w:ascii="Times New Roman" w:hAnsi="Times New Roman" w:cs="Times New Roman"/>
          <w:sz w:val="24"/>
          <w:szCs w:val="24"/>
        </w:rPr>
        <w:t>1A023031)</w:t>
      </w:r>
    </w:p>
    <w:p w14:paraId="25E03555" w14:textId="72EEC4D2" w:rsidR="002712C8" w:rsidRPr="00225AD5" w:rsidRDefault="002712C8" w:rsidP="004058DA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Gellael</w:t>
      </w:r>
      <w:proofErr w:type="spellEnd"/>
      <w:r w:rsidR="004058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58DA">
        <w:rPr>
          <w:rFonts w:ascii="Times New Roman" w:hAnsi="Times New Roman" w:cs="Times New Roman"/>
          <w:sz w:val="24"/>
          <w:szCs w:val="24"/>
        </w:rPr>
        <w:t>( G</w:t>
      </w:r>
      <w:proofErr w:type="gramEnd"/>
      <w:r w:rsidR="004058DA">
        <w:rPr>
          <w:rFonts w:ascii="Times New Roman" w:hAnsi="Times New Roman" w:cs="Times New Roman"/>
          <w:sz w:val="24"/>
          <w:szCs w:val="24"/>
        </w:rPr>
        <w:t>1A023061)</w:t>
      </w:r>
    </w:p>
    <w:p w14:paraId="3FFDED73" w14:textId="428F59D1" w:rsidR="0025503A" w:rsidRPr="00225AD5" w:rsidRDefault="0025503A" w:rsidP="004058DA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5A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25AD5">
        <w:rPr>
          <w:rFonts w:ascii="Times New Roman" w:hAnsi="Times New Roman" w:cs="Times New Roman"/>
          <w:sz w:val="24"/>
          <w:szCs w:val="24"/>
        </w:rPr>
        <w:t xml:space="preserve"> </w:t>
      </w:r>
      <w:r w:rsidR="004058DA">
        <w:rPr>
          <w:rFonts w:ascii="Times New Roman" w:hAnsi="Times New Roman" w:cs="Times New Roman"/>
          <w:sz w:val="24"/>
          <w:szCs w:val="24"/>
        </w:rPr>
        <w:tab/>
      </w:r>
      <w:r w:rsidR="004058DA">
        <w:rPr>
          <w:rFonts w:ascii="Times New Roman" w:hAnsi="Times New Roman" w:cs="Times New Roman"/>
          <w:sz w:val="24"/>
          <w:szCs w:val="24"/>
        </w:rPr>
        <w:tab/>
      </w:r>
      <w:r w:rsidRPr="00225A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12C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A6FD14D" w14:textId="77777777" w:rsidR="00EE0125" w:rsidRPr="00C643FF" w:rsidRDefault="00EE0125" w:rsidP="00C643FF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34CFFD9D" w14:textId="237F9FF4" w:rsidR="00EE0125" w:rsidRPr="00C643FF" w:rsidRDefault="00EE0125" w:rsidP="00EE0125">
      <w:pPr>
        <w:spacing w:after="0" w:line="360" w:lineRule="auto"/>
        <w:ind w:left="2835"/>
        <w:rPr>
          <w:rFonts w:ascii="Times New Roman" w:hAnsi="Times New Roman" w:cs="Times New Roman"/>
        </w:rPr>
      </w:pPr>
    </w:p>
    <w:p w14:paraId="29E4FA55" w14:textId="5344DC30" w:rsidR="00934542" w:rsidRPr="00C643FF" w:rsidRDefault="00934542" w:rsidP="008278D2">
      <w:pPr>
        <w:pStyle w:val="Heading1"/>
        <w:spacing w:after="0" w:line="360" w:lineRule="auto"/>
        <w:ind w:left="0" w:firstLine="0"/>
      </w:pPr>
      <w:r w:rsidRPr="00C643FF">
        <w:t xml:space="preserve">Dosen </w:t>
      </w:r>
      <w:proofErr w:type="spellStart"/>
      <w:r w:rsidRPr="00C643FF">
        <w:t>Pengampu</w:t>
      </w:r>
      <w:proofErr w:type="spellEnd"/>
    </w:p>
    <w:p w14:paraId="7BF8C9C3" w14:textId="4E4C86E8" w:rsidR="00EE0125" w:rsidRDefault="008278D2" w:rsidP="008278D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Arie </w:t>
      </w:r>
      <w:proofErr w:type="spellStart"/>
      <w:r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 M.TI.,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P.hD</w:t>
      </w:r>
      <w:proofErr w:type="spellEnd"/>
      <w:proofErr w:type="gramEnd"/>
    </w:p>
    <w:p w14:paraId="1422F49D" w14:textId="319D55FE" w:rsidR="00934542" w:rsidRPr="00C643FF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E4D98CE" w14:textId="77777777" w:rsidR="002712C8" w:rsidRDefault="002712C8" w:rsidP="00EE01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42C46A2" w14:textId="77777777" w:rsidR="002712C8" w:rsidRDefault="002712C8" w:rsidP="00EE01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963359" w14:textId="77777777" w:rsidR="002712C8" w:rsidRDefault="002712C8" w:rsidP="00EE01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C7CC274" w14:textId="77777777" w:rsidR="002712C8" w:rsidRDefault="002712C8" w:rsidP="00EE01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6DA329" w14:textId="77777777" w:rsidR="00D66C41" w:rsidRDefault="00D66C41" w:rsidP="00EE01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AF5960C" w14:textId="77777777" w:rsidR="00D66C41" w:rsidRDefault="00D66C41" w:rsidP="00114F0F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1C0EDC44" w14:textId="48193AE7" w:rsidR="00934542" w:rsidRPr="00C643FF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0124DD25" w14:textId="15674DE9" w:rsidR="00934542" w:rsidRPr="00C643FF" w:rsidRDefault="00934542" w:rsidP="00EE0125">
      <w:pPr>
        <w:spacing w:after="0" w:line="360" w:lineRule="auto"/>
        <w:ind w:right="1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7E449002" w14:textId="37249686" w:rsidR="00934542" w:rsidRPr="00C643FF" w:rsidRDefault="00934542" w:rsidP="00EE0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48994F06" w14:textId="20958CF6" w:rsidR="008278D2" w:rsidRDefault="00934542" w:rsidP="00AD5BB3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2021</w:t>
      </w:r>
    </w:p>
    <w:p w14:paraId="4850FD2C" w14:textId="1958C873" w:rsidR="00934542" w:rsidRPr="002712C8" w:rsidRDefault="00934542" w:rsidP="00C643FF">
      <w:pPr>
        <w:pStyle w:val="Heading1"/>
        <w:spacing w:after="0" w:line="360" w:lineRule="auto"/>
        <w:ind w:left="727" w:right="723"/>
        <w:rPr>
          <w:sz w:val="36"/>
          <w:szCs w:val="36"/>
        </w:rPr>
      </w:pPr>
      <w:proofErr w:type="spellStart"/>
      <w:r w:rsidRPr="002712C8">
        <w:rPr>
          <w:sz w:val="36"/>
          <w:szCs w:val="36"/>
        </w:rPr>
        <w:lastRenderedPageBreak/>
        <w:t>Landasan</w:t>
      </w:r>
      <w:proofErr w:type="spellEnd"/>
      <w:r w:rsidRPr="002712C8">
        <w:rPr>
          <w:sz w:val="36"/>
          <w:szCs w:val="36"/>
        </w:rPr>
        <w:t xml:space="preserve"> Teori</w:t>
      </w:r>
      <w:r w:rsidR="00811A75" w:rsidRPr="002712C8">
        <w:rPr>
          <w:sz w:val="36"/>
          <w:szCs w:val="36"/>
        </w:rPr>
        <w:t xml:space="preserve"> </w:t>
      </w:r>
    </w:p>
    <w:p w14:paraId="1195974E" w14:textId="00FA48AE" w:rsidR="008B761A" w:rsidRPr="008B761A" w:rsidRDefault="008B761A" w:rsidP="008B76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61A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10A9DE95" w14:textId="03DB3D25" w:rsidR="008B761A" w:rsidRDefault="008B761A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761A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oleh James Gosling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Sun Microsystems, pada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1991. Bahasa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“Oak”,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“Java”.</w:t>
      </w:r>
    </w:p>
    <w:p w14:paraId="4586FDCB" w14:textId="77777777" w:rsidR="008B761A" w:rsidRPr="008B761A" w:rsidRDefault="008B761A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FCCA775" w14:textId="191780FA" w:rsidR="008B761A" w:rsidRPr="00EA0EA0" w:rsidRDefault="008B761A" w:rsidP="00EA0EA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EA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A0EA0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B7E000A" w14:textId="06DD3E56" w:rsidR="008B761A" w:rsidRDefault="008B761A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Sun Microsystem, di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dan Rosa A.S. (</w:t>
      </w:r>
      <w:proofErr w:type="gramStart"/>
      <w:r w:rsidRPr="008B761A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61A">
        <w:rPr>
          <w:rFonts w:ascii="Times New Roman" w:hAnsi="Times New Roman" w:cs="Times New Roman"/>
          <w:sz w:val="24"/>
          <w:szCs w:val="24"/>
        </w:rPr>
        <w:t xml:space="preserve">1)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(standalone)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penterjemah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(interpreter)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Virtual Machine (JVM). JVM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bit (bytecode)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file .class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portable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JVM. Alasan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utamapembentukan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dapatdiletakkan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pada platform (platform independent).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61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8B761A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8B761A">
        <w:rPr>
          <w:rFonts w:ascii="Times New Roman" w:hAnsi="Times New Roman" w:cs="Times New Roman"/>
          <w:sz w:val="24"/>
          <w:szCs w:val="24"/>
        </w:rPr>
        <w:t xml:space="preserve"> once, run everywhere‟,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(platform)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CE4CEEF" w14:textId="77777777" w:rsidR="008B761A" w:rsidRPr="008B761A" w:rsidRDefault="008B761A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28EB55" w14:textId="087DA433" w:rsidR="008B761A" w:rsidRPr="00EA0EA0" w:rsidRDefault="008B761A" w:rsidP="00EA0EA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0E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0EA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proofErr w:type="gramEnd"/>
      <w:r w:rsidRPr="00EA0EA0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24DF57AB" w14:textId="64C01287" w:rsidR="00290E3F" w:rsidRDefault="008B761A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sedikitpun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. Compiler Java (yang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Compiler)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61A">
        <w:rPr>
          <w:rFonts w:ascii="Times New Roman" w:hAnsi="Times New Roman" w:cs="Times New Roman"/>
          <w:sz w:val="24"/>
          <w:szCs w:val="24"/>
        </w:rPr>
        <w:t>bit.Dimana</w:t>
      </w:r>
      <w:proofErr w:type="spellEnd"/>
      <w:proofErr w:type="gramEnd"/>
      <w:r w:rsidRPr="008B761A">
        <w:rPr>
          <w:rFonts w:ascii="Times New Roman" w:hAnsi="Times New Roman" w:cs="Times New Roman"/>
          <w:sz w:val="24"/>
          <w:szCs w:val="24"/>
        </w:rPr>
        <w:t xml:space="preserve"> bytecode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kemudiandapat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denganJVM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(Java Virtual Machine). JVM juga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61A">
        <w:rPr>
          <w:rFonts w:ascii="Times New Roman" w:hAnsi="Times New Roman" w:cs="Times New Roman"/>
          <w:sz w:val="24"/>
          <w:szCs w:val="24"/>
        </w:rPr>
        <w:t>interpreter,karena</w:t>
      </w:r>
      <w:proofErr w:type="spellEnd"/>
      <w:proofErr w:type="gram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baris demi baris.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 Java,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.java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bit. Dimana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JRE (Java Runtime Environment)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lastRenderedPageBreak/>
        <w:t>menjalankan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program Java,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61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. JRE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JVM dan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B761A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8B761A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9F5638C" w14:textId="77777777" w:rsidR="00404DAB" w:rsidRDefault="00404DAB" w:rsidP="008B76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1A05A9" w14:textId="21B82271" w:rsidR="00290E3F" w:rsidRPr="00EA0EA0" w:rsidRDefault="00404DAB" w:rsidP="00EA0EA0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EA0">
        <w:rPr>
          <w:rFonts w:ascii="Times New Roman" w:hAnsi="Times New Roman" w:cs="Times New Roman"/>
          <w:sz w:val="24"/>
          <w:szCs w:val="24"/>
        </w:rPr>
        <w:t>Sejarah Java</w:t>
      </w:r>
    </w:p>
    <w:p w14:paraId="2F1D2D79" w14:textId="77777777" w:rsidR="00404DAB" w:rsidRPr="00C03B4B" w:rsidRDefault="00404DAB" w:rsidP="00404D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3B4B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1990 oleh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Sun, James Gosling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3B4B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proofErr w:type="gram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(TV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oven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). Gosling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mengasingkan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kantornya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>.</w:t>
      </w:r>
    </w:p>
    <w:p w14:paraId="0D664823" w14:textId="77777777" w:rsidR="00404DAB" w:rsidRPr="00C03B4B" w:rsidRDefault="00404DAB" w:rsidP="00404D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A1DA4" w14:textId="77777777" w:rsidR="00404DAB" w:rsidRPr="00C03B4B" w:rsidRDefault="00404DAB" w:rsidP="00404D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3B4B">
        <w:rPr>
          <w:rFonts w:ascii="Times New Roman" w:hAnsi="Times New Roman" w:cs="Times New Roman"/>
          <w:sz w:val="24"/>
          <w:szCs w:val="24"/>
        </w:rPr>
        <w:t xml:space="preserve">Gosling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menamakan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barunya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Oak,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kantornya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menamainya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Green, dan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kopi Jawa (Java Coffee</w:t>
      </w:r>
      <w:proofErr w:type="gramStart"/>
      <w:r w:rsidRPr="00C03B4B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strategi Sun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dolar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Gosling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>.</w:t>
      </w:r>
    </w:p>
    <w:p w14:paraId="5B7FD586" w14:textId="77777777" w:rsidR="00404DAB" w:rsidRPr="00C03B4B" w:rsidRDefault="00404DAB" w:rsidP="00404DA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2F5151" w14:textId="77777777" w:rsidR="00404DAB" w:rsidRPr="00C03B4B" w:rsidRDefault="00404DAB" w:rsidP="00404D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World Wide Web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Gosling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menemani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>: Java.</w:t>
      </w:r>
    </w:p>
    <w:p w14:paraId="7C4F6FE2" w14:textId="77777777" w:rsidR="00404DAB" w:rsidRPr="00C03B4B" w:rsidRDefault="00404DAB" w:rsidP="00404DA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841AAE" w14:textId="77777777" w:rsidR="00404DAB" w:rsidRPr="00C03B4B" w:rsidRDefault="00404DAB" w:rsidP="00404D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3B4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program Java pada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planet “Web-</w:t>
      </w:r>
      <w:proofErr w:type="gramStart"/>
      <w:r w:rsidRPr="00C03B4B">
        <w:rPr>
          <w:rFonts w:ascii="Times New Roman" w:hAnsi="Times New Roman" w:cs="Times New Roman"/>
          <w:sz w:val="24"/>
          <w:szCs w:val="24"/>
        </w:rPr>
        <w:t>surfing“</w:t>
      </w:r>
      <w:proofErr w:type="gramEnd"/>
      <w:r w:rsidRPr="00C03B4B">
        <w:rPr>
          <w:rFonts w:ascii="Times New Roman" w:hAnsi="Times New Roman" w:cs="Times New Roman"/>
          <w:sz w:val="24"/>
          <w:szCs w:val="24"/>
        </w:rPr>
        <w:t xml:space="preserve">. Karena 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di media.</w:t>
      </w:r>
    </w:p>
    <w:p w14:paraId="7D003623" w14:textId="77777777" w:rsidR="00404DAB" w:rsidRPr="00C03B4B" w:rsidRDefault="00404DAB" w:rsidP="00404DA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9FE91F" w14:textId="0C29CE03" w:rsidR="00404DAB" w:rsidRDefault="00404DAB" w:rsidP="00404D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3B4B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(general purpose),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concurrent,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sesedikit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“write once, run anywhere” </w:t>
      </w:r>
      <w:r w:rsidRPr="00C03B4B">
        <w:rPr>
          <w:rFonts w:ascii="Times New Roman" w:hAnsi="Times New Roman" w:cs="Times New Roman"/>
          <w:sz w:val="24"/>
          <w:szCs w:val="24"/>
        </w:rPr>
        <w:lastRenderedPageBreak/>
        <w:t xml:space="preserve">(WORA),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web client-server,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>.</w:t>
      </w:r>
    </w:p>
    <w:p w14:paraId="36C01D37" w14:textId="77777777" w:rsidR="00EA0EA0" w:rsidRDefault="00EA0EA0" w:rsidP="00404DAB">
      <w:pPr>
        <w:spacing w:after="0" w:line="360" w:lineRule="auto"/>
        <w:ind w:firstLine="360"/>
        <w:jc w:val="both"/>
        <w:rPr>
          <w:ins w:id="0" w:author="Microsoft Word" w:date="2023-10-10T16:37:00Z"/>
          <w:rFonts w:ascii="Times New Roman" w:hAnsi="Times New Roman" w:cs="Times New Roman"/>
          <w:sz w:val="24"/>
          <w:szCs w:val="24"/>
        </w:rPr>
      </w:pPr>
    </w:p>
    <w:p w14:paraId="6BEDB15C" w14:textId="4EFAFF96" w:rsidR="00EA0EA0" w:rsidRPr="00EA0EA0" w:rsidRDefault="00EA0EA0" w:rsidP="00EA0EA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ins w:id="1" w:author="Microsoft Word" w:date="2023-10-10T16:37:00Z"/>
          <w:rFonts w:ascii="Times New Roman" w:hAnsi="Times New Roman" w:cs="Times New Roman"/>
          <w:sz w:val="24"/>
          <w:szCs w:val="24"/>
        </w:rPr>
      </w:pPr>
      <w:ins w:id="2" w:author="Microsoft Word" w:date="2023-10-10T16:37:00Z">
        <w:r>
          <w:rPr>
            <w:rFonts w:ascii="Times New Roman" w:hAnsi="Times New Roman" w:cs="Times New Roman"/>
            <w:sz w:val="24"/>
            <w:szCs w:val="24"/>
          </w:rPr>
          <w:t>Tic Tac Toe</w:t>
        </w:r>
      </w:ins>
    </w:p>
    <w:p w14:paraId="06492371" w14:textId="09A9E97A" w:rsidR="00EA0EA0" w:rsidRDefault="00EA0EA0" w:rsidP="00404DAB">
      <w:pPr>
        <w:spacing w:after="0" w:line="360" w:lineRule="auto"/>
        <w:ind w:firstLine="360"/>
        <w:jc w:val="both"/>
        <w:rPr>
          <w:ins w:id="3" w:author="Microsoft Word" w:date="2023-10-10T16:37:00Z"/>
          <w:rFonts w:ascii="Times New Roman" w:hAnsi="Times New Roman" w:cs="Times New Roman"/>
          <w:sz w:val="24"/>
          <w:szCs w:val="24"/>
        </w:rPr>
      </w:pPr>
      <w:ins w:id="4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 xml:space="preserve">Game Tic Tac Toe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adalah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permainan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papan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, yang mana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dimainkan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oleh dua orang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pemain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papan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berpetak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3 x 3. Salah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pemainnya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mencirikan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“X” dan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lainnya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mencirikan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EA0EA0">
          <w:rPr>
            <w:rFonts w:ascii="Times New Roman" w:hAnsi="Times New Roman" w:cs="Times New Roman"/>
            <w:sz w:val="24"/>
            <w:szCs w:val="24"/>
          </w:rPr>
          <w:t>dengan”O</w:t>
        </w:r>
        <w:proofErr w:type="spellEnd"/>
        <w:proofErr w:type="gramEnd"/>
        <w:r w:rsidRPr="00EA0EA0">
          <w:rPr>
            <w:rFonts w:ascii="Times New Roman" w:hAnsi="Times New Roman" w:cs="Times New Roman"/>
            <w:sz w:val="24"/>
            <w:szCs w:val="24"/>
          </w:rPr>
          <w:t>”.</w:t>
        </w:r>
      </w:ins>
    </w:p>
    <w:p w14:paraId="49153A08" w14:textId="77777777" w:rsidR="00EA0EA0" w:rsidRDefault="00EA0EA0" w:rsidP="00404DAB">
      <w:pPr>
        <w:spacing w:after="0" w:line="360" w:lineRule="auto"/>
        <w:ind w:firstLine="360"/>
        <w:jc w:val="both"/>
        <w:rPr>
          <w:ins w:id="5" w:author="Microsoft Word" w:date="2023-10-10T16:37:00Z"/>
          <w:rFonts w:ascii="Times New Roman" w:hAnsi="Times New Roman" w:cs="Times New Roman"/>
          <w:sz w:val="24"/>
          <w:szCs w:val="24"/>
        </w:rPr>
      </w:pPr>
    </w:p>
    <w:p w14:paraId="2DAEC6B2" w14:textId="77777777" w:rsidR="00EA0EA0" w:rsidRPr="00EA0EA0" w:rsidRDefault="00EA0EA0" w:rsidP="00EA0EA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6" w:author="Microsoft Word" w:date="2023-10-10T16:37:00Z"/>
          <w:rFonts w:ascii="Times New Roman" w:hAnsi="Times New Roman" w:cs="Times New Roman"/>
          <w:sz w:val="24"/>
          <w:szCs w:val="24"/>
        </w:rPr>
      </w:pPr>
      <w:ins w:id="7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>Sejarah Game</w:t>
        </w:r>
      </w:ins>
    </w:p>
    <w:p w14:paraId="2AE76073" w14:textId="62914277" w:rsidR="00EA0EA0" w:rsidRPr="00EA0EA0" w:rsidRDefault="00EA0EA0" w:rsidP="00EA0EA0">
      <w:pPr>
        <w:spacing w:after="0" w:line="360" w:lineRule="auto"/>
        <w:ind w:firstLine="360"/>
        <w:jc w:val="both"/>
        <w:rPr>
          <w:ins w:id="8" w:author="Microsoft Word" w:date="2023-10-10T16:37:00Z"/>
          <w:rFonts w:ascii="Times New Roman" w:hAnsi="Times New Roman" w:cs="Times New Roman"/>
          <w:sz w:val="24"/>
          <w:szCs w:val="24"/>
        </w:rPr>
      </w:pPr>
      <w:proofErr w:type="spellStart"/>
      <w:ins w:id="9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>Sejak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tahun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1884,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mulai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hadir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Tic Tac Toe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sebagai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permainan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anak-anak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di negara Amerika. Ini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awalnya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dimainkan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kertas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maupun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atas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permukaan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datar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Selanjutnya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tahun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1952,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seorang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bernama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Sandy Douglas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dari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University of Cambridge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menjadikannya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video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permainan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Kemudian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tahun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1975, Tic Tac Toe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berguna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PC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hingga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masih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dipamerkan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Museum of Science Boston.</w:t>
        </w:r>
      </w:ins>
    </w:p>
    <w:p w14:paraId="096BDD45" w14:textId="77777777" w:rsidR="00EA0EA0" w:rsidRPr="00EA0EA0" w:rsidRDefault="00EA0EA0" w:rsidP="00EA0EA0">
      <w:pPr>
        <w:spacing w:after="0" w:line="360" w:lineRule="auto"/>
        <w:ind w:firstLine="360"/>
        <w:jc w:val="both"/>
        <w:rPr>
          <w:ins w:id="10" w:author="Microsoft Word" w:date="2023-10-10T16:37:00Z"/>
          <w:rFonts w:ascii="Times New Roman" w:hAnsi="Times New Roman" w:cs="Times New Roman"/>
          <w:sz w:val="24"/>
          <w:szCs w:val="24"/>
        </w:rPr>
      </w:pPr>
    </w:p>
    <w:p w14:paraId="047FE869" w14:textId="0A144A1B" w:rsidR="00EA0EA0" w:rsidRDefault="00EA0EA0" w:rsidP="00EA0EA0">
      <w:pPr>
        <w:spacing w:after="0" w:line="360" w:lineRule="auto"/>
        <w:ind w:firstLine="360"/>
        <w:jc w:val="both"/>
        <w:rPr>
          <w:ins w:id="11" w:author="Microsoft Word" w:date="2023-10-10T16:37:00Z"/>
          <w:rFonts w:ascii="Times New Roman" w:hAnsi="Times New Roman" w:cs="Times New Roman"/>
          <w:sz w:val="24"/>
          <w:szCs w:val="24"/>
        </w:rPr>
      </w:pPr>
      <w:ins w:id="12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 xml:space="preserve">Pada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dasarnya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terlihat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sangat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sederhana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simpel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sebagaimana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perjalanan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sejarahnya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seolah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tumbuh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menjadi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lebih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baik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Terlebih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dulunya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tersebut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kita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buat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sendiri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menggunakan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secarik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kertas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kemudian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memanfaatkan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pensil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AABEEB8" w14:textId="77777777" w:rsidR="00CC3345" w:rsidRDefault="00CC3345" w:rsidP="00404DAB">
      <w:pPr>
        <w:spacing w:after="0" w:line="360" w:lineRule="auto"/>
        <w:ind w:firstLine="360"/>
        <w:jc w:val="both"/>
        <w:rPr>
          <w:ins w:id="13" w:author="Microsoft Word" w:date="2023-10-10T16:37:00Z"/>
          <w:rFonts w:ascii="Times New Roman" w:hAnsi="Times New Roman" w:cs="Times New Roman"/>
          <w:sz w:val="24"/>
          <w:szCs w:val="24"/>
        </w:rPr>
      </w:pPr>
    </w:p>
    <w:p w14:paraId="43FBB401" w14:textId="77777777" w:rsidR="00EA0EA0" w:rsidRPr="00EA0EA0" w:rsidRDefault="00EA0EA0" w:rsidP="00EA0EA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14" w:author="Microsoft Word" w:date="2023-10-10T16:37:00Z"/>
          <w:rFonts w:ascii="Times New Roman" w:hAnsi="Times New Roman" w:cs="Times New Roman"/>
          <w:sz w:val="24"/>
          <w:szCs w:val="24"/>
        </w:rPr>
      </w:pPr>
      <w:ins w:id="15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 xml:space="preserve">Cara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Bermain</w:t>
        </w:r>
        <w:proofErr w:type="spellEnd"/>
      </w:ins>
    </w:p>
    <w:p w14:paraId="798679EC" w14:textId="6CEF3C78" w:rsidR="00EA0EA0" w:rsidRPr="00EA0EA0" w:rsidRDefault="00EA0EA0" w:rsidP="00EA0EA0">
      <w:pPr>
        <w:spacing w:after="0" w:line="360" w:lineRule="auto"/>
        <w:ind w:firstLine="360"/>
        <w:jc w:val="both"/>
        <w:rPr>
          <w:ins w:id="16" w:author="Microsoft Word" w:date="2023-10-10T16:37:00Z"/>
          <w:rFonts w:ascii="Times New Roman" w:hAnsi="Times New Roman" w:cs="Times New Roman"/>
          <w:sz w:val="24"/>
          <w:szCs w:val="24"/>
        </w:rPr>
      </w:pPr>
      <w:proofErr w:type="spellStart"/>
      <w:ins w:id="17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memainkan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juga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tergolong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sangat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mudah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, Anda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memainkannya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bersama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teman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maupun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keluarga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. Dalam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permainan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mencocokkan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3 X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atau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O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berturut-turut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supaya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menang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A0EA0">
          <w:rPr>
            <w:rFonts w:ascii="Times New Roman" w:hAnsi="Times New Roman" w:cs="Times New Roman"/>
            <w:sz w:val="24"/>
            <w:szCs w:val="24"/>
          </w:rPr>
          <w:t xml:space="preserve">Nah,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mencocokannya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sendiri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Anda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lakukan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secara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horizontal,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vertikal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maupun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diagonal. Pada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intinya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Tic Tac Toe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merupakan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klasik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kita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mainkan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mudah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700460D" w14:textId="77777777" w:rsidR="00EA0EA0" w:rsidRPr="00EA0EA0" w:rsidRDefault="00EA0EA0" w:rsidP="00EA0EA0">
      <w:pPr>
        <w:spacing w:after="0" w:line="360" w:lineRule="auto"/>
        <w:ind w:firstLine="360"/>
        <w:jc w:val="both"/>
        <w:rPr>
          <w:ins w:id="18" w:author="Microsoft Word" w:date="2023-10-10T16:37:00Z"/>
          <w:rFonts w:ascii="Times New Roman" w:hAnsi="Times New Roman" w:cs="Times New Roman"/>
          <w:sz w:val="24"/>
          <w:szCs w:val="24"/>
        </w:rPr>
      </w:pPr>
      <w:ins w:id="19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 xml:space="preserve">Akan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ada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banyak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tema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menarik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serta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kasual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mampu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membuat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para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pemainnya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merasa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senang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. Ini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merupakan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terbaik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dapat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menemani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waktu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kosong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Anda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saat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sedang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merasa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jenuh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atau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bosan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08C292E" w14:textId="77777777" w:rsidR="00EA0EA0" w:rsidRPr="00EA0EA0" w:rsidRDefault="00EA0EA0" w:rsidP="00EA0EA0">
      <w:pPr>
        <w:spacing w:after="0" w:line="360" w:lineRule="auto"/>
        <w:ind w:firstLine="360"/>
        <w:jc w:val="both"/>
        <w:rPr>
          <w:ins w:id="20" w:author="Microsoft Word" w:date="2023-10-10T16:37:00Z"/>
          <w:rFonts w:ascii="Times New Roman" w:hAnsi="Times New Roman" w:cs="Times New Roman"/>
          <w:sz w:val="24"/>
          <w:szCs w:val="24"/>
        </w:rPr>
      </w:pPr>
    </w:p>
    <w:p w14:paraId="07142D78" w14:textId="6D76BED1" w:rsidR="00CC3345" w:rsidRPr="00C03B4B" w:rsidRDefault="00EA0EA0" w:rsidP="00EA0EA0">
      <w:pPr>
        <w:spacing w:after="0" w:line="360" w:lineRule="auto"/>
        <w:ind w:firstLine="360"/>
        <w:jc w:val="both"/>
        <w:rPr>
          <w:ins w:id="21" w:author="Microsoft Word" w:date="2023-10-10T16:37:00Z"/>
          <w:rFonts w:ascii="Times New Roman" w:hAnsi="Times New Roman" w:cs="Times New Roman"/>
          <w:sz w:val="24"/>
          <w:szCs w:val="24"/>
        </w:rPr>
      </w:pPr>
      <w:proofErr w:type="spellStart"/>
      <w:ins w:id="22" w:author="Microsoft Word" w:date="2023-10-10T16:37:00Z">
        <w:r w:rsidRPr="00EA0EA0">
          <w:rPr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sekarang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para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pengguna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sistem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emoji game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ini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bisa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memainkan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secara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online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dengan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mudah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. Selain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itu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banyaknya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fitur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unik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lainnya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memanjakan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 xml:space="preserve"> para </w:t>
        </w:r>
        <w:proofErr w:type="spellStart"/>
        <w:r w:rsidRPr="00EA0EA0">
          <w:rPr>
            <w:rFonts w:ascii="Times New Roman" w:hAnsi="Times New Roman" w:cs="Times New Roman"/>
            <w:sz w:val="24"/>
            <w:szCs w:val="24"/>
          </w:rPr>
          <w:t>pemain</w:t>
        </w:r>
        <w:proofErr w:type="spellEnd"/>
        <w:r w:rsidRPr="00EA0EA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33ADC2E" w14:textId="4ABF9BD8" w:rsidR="002712C8" w:rsidRPr="00C643FF" w:rsidRDefault="002712C8" w:rsidP="00271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46683" w14:textId="3D3D628B" w:rsidR="006E5DB5" w:rsidRDefault="00934542" w:rsidP="006E5DB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lastRenderedPageBreak/>
        <w:t xml:space="preserve">Soal dan </w:t>
      </w:r>
      <w:proofErr w:type="spellStart"/>
      <w:r w:rsidRPr="00C643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4238201B" w14:textId="4F6FEBB7" w:rsidR="00290A57" w:rsidRDefault="00746845" w:rsidP="00C03B4B">
      <w:p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java :</w:t>
      </w:r>
      <w:proofErr w:type="gramEnd"/>
    </w:p>
    <w:p w14:paraId="6F09A5B2" w14:textId="77777777" w:rsidR="00C03B4B" w:rsidRPr="00C03B4B" w:rsidRDefault="00C03B4B" w:rsidP="00C03B4B">
      <w:pPr>
        <w:pStyle w:val="ListParagraph"/>
        <w:numPr>
          <w:ilvl w:val="0"/>
          <w:numId w:val="23"/>
        </w:numPr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14FEF00F" w14:textId="7933C3C3" w:rsidR="0025503A" w:rsidRPr="00C643FF" w:rsidRDefault="00EE0125" w:rsidP="00C643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C140A" wp14:editId="650F1D06">
                <wp:simplePos x="0" y="0"/>
                <wp:positionH relativeFrom="column">
                  <wp:posOffset>4194810</wp:posOffset>
                </wp:positionH>
                <wp:positionV relativeFrom="paragraph">
                  <wp:posOffset>1965325</wp:posOffset>
                </wp:positionV>
                <wp:extent cx="868680" cy="266700"/>
                <wp:effectExtent l="0" t="0" r="2667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1D92" w14:textId="77777777" w:rsidR="00B21470" w:rsidRPr="00F2709D" w:rsidRDefault="00B21470" w:rsidP="00EE0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G1A019066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C140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0.3pt;margin-top:154.75pt;width:68.4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" fillcolor="white [3201]" strokeweight=".5pt">
                <v:path arrowok="t"/>
                <v:textbox>
                  <w:txbxContent>
                    <w:p w14:paraId="68021D92" w14:textId="77777777" w:rsidR="00B21470" w:rsidRPr="00F2709D" w:rsidRDefault="00B21470" w:rsidP="00EE0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G1A019066</w:t>
                      </w:r>
                    </w:p>
                  </w:txbxContent>
                </v:textbox>
              </v:shape>
            </w:pict>
          </mc:Fallback>
        </mc:AlternateContent>
      </w:r>
      <w:r w:rsidRPr="00404DAB">
        <w:rPr>
          <w:noProof/>
        </w:rPr>
        <w:drawing>
          <wp:inline distT="0" distB="0" distL="0" distR="0" wp14:anchorId="6A753D57" wp14:editId="3EC2C9B0">
            <wp:extent cx="4737601" cy="2007879"/>
            <wp:effectExtent l="76200" t="76200" r="13970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1" cy="20078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DE0F9" w14:textId="2749BD0C" w:rsidR="00456869" w:rsidRPr="00746845" w:rsidRDefault="00746845" w:rsidP="007468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</w:t>
      </w:r>
      <w:r w:rsidR="0025503A" w:rsidRPr="00C643FF">
        <w:rPr>
          <w:rFonts w:ascii="Times New Roman" w:hAnsi="Times New Roman" w:cs="Times New Roman"/>
          <w:sz w:val="24"/>
          <w:szCs w:val="24"/>
        </w:rPr>
        <w:t xml:space="preserve"> </w:t>
      </w:r>
      <w:r w:rsidR="00AE3B3C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5F7E7AA1" w14:textId="1B54FCEA" w:rsidR="00934542" w:rsidRDefault="00934542" w:rsidP="00C643FF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43F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  <w:r w:rsidR="00746845">
        <w:rPr>
          <w:rFonts w:ascii="Times New Roman" w:hAnsi="Times New Roman" w:cs="Times New Roman"/>
          <w:sz w:val="24"/>
          <w:szCs w:val="24"/>
        </w:rPr>
        <w:t xml:space="preserve"> Source</w:t>
      </w:r>
      <w:proofErr w:type="gramEnd"/>
      <w:r w:rsidR="00746845">
        <w:rPr>
          <w:rFonts w:ascii="Times New Roman" w:hAnsi="Times New Roman" w:cs="Times New Roman"/>
          <w:sz w:val="24"/>
          <w:szCs w:val="24"/>
        </w:rPr>
        <w:t xml:space="preserve"> Code</w:t>
      </w:r>
      <w:r w:rsidRPr="00C643FF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C941D41" w14:textId="11BE3696" w:rsidR="00290A57" w:rsidRPr="00290A57" w:rsidRDefault="00290A57" w:rsidP="00290A57">
      <w:pPr>
        <w:spacing w:after="0" w:line="360" w:lineRule="auto"/>
        <w:ind w:firstLine="715"/>
        <w:rPr>
          <w:rFonts w:ascii="Times New Roman" w:hAnsi="Times New Roman" w:cs="Times New Roman"/>
          <w:sz w:val="24"/>
          <w:szCs w:val="24"/>
        </w:rPr>
      </w:pPr>
      <w:r w:rsidRPr="00290A5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yang extends </w:t>
      </w:r>
      <w:proofErr w:type="spellStart"/>
      <w:proofErr w:type="gramStart"/>
      <w:r w:rsidRPr="00290A57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90A57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library Swing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 (Graphical User Interface)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Tik Tak Tu (</w:t>
      </w:r>
      <w:r w:rsidR="001B2CF9">
        <w:rPr>
          <w:rFonts w:ascii="Times New Roman" w:hAnsi="Times New Roman" w:cs="Times New Roman"/>
          <w:sz w:val="24"/>
          <w:szCs w:val="24"/>
        </w:rPr>
        <w:t>Tic-Tac-Toe</w:t>
      </w:r>
      <w:r w:rsidRPr="00290A57">
        <w:rPr>
          <w:rFonts w:ascii="Times New Roman" w:hAnsi="Times New Roman" w:cs="Times New Roman"/>
          <w:sz w:val="24"/>
          <w:szCs w:val="24"/>
        </w:rPr>
        <w:t xml:space="preserve">). Mari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:</w:t>
      </w:r>
    </w:p>
    <w:p w14:paraId="7932FDC2" w14:textId="77777777" w:rsidR="00290A57" w:rsidRPr="00290A57" w:rsidRDefault="00290A57" w:rsidP="00290A57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343DEFB1" w14:textId="77777777" w:rsidR="00290A57" w:rsidRPr="00290A57" w:rsidRDefault="00290A57" w:rsidP="00290A5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0A57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290A57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472128A6" w14:textId="77777777" w:rsidR="00290A57" w:rsidRPr="00290A57" w:rsidRDefault="00290A57" w:rsidP="00290A57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5E214FDB" w14:textId="77777777" w:rsidR="00290A57" w:rsidRPr="00290A57" w:rsidRDefault="00290A57" w:rsidP="00290A5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Tik Tak Tu.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dan parameter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3F015F72" w14:textId="77777777" w:rsidR="00290A57" w:rsidRPr="00290A57" w:rsidRDefault="00290A57" w:rsidP="00290A57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32B77EEB" w14:textId="77777777" w:rsidR="00290A57" w:rsidRPr="00290A57" w:rsidRDefault="00290A57" w:rsidP="00290A5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event handling,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Tik Tak Tu yang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mouse pada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448CC36E" w14:textId="77777777" w:rsidR="00290A57" w:rsidRPr="00290A57" w:rsidRDefault="00290A57" w:rsidP="00290A57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6732266E" w14:textId="7C9E06A5" w:rsidR="00290A57" w:rsidRPr="00290A57" w:rsidRDefault="00290A57" w:rsidP="00290A5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GUI: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.), label (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09F93124" w14:textId="77777777" w:rsidR="00290A57" w:rsidRPr="00290A57" w:rsidRDefault="00290A57" w:rsidP="00290A57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3075BAC4" w14:textId="76D44D24" w:rsidR="00290A57" w:rsidRPr="00290A57" w:rsidRDefault="00290A57" w:rsidP="00290A5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: Class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main yang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Tik Tak Tu.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main, Anda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Tik Tak Tu dan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GUI-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750ACB40" w14:textId="77777777" w:rsidR="00290A57" w:rsidRPr="00C643FF" w:rsidRDefault="00290A57" w:rsidP="00290A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9A7628" w14:textId="7FAA53B0" w:rsidR="00290A57" w:rsidRPr="00290A57" w:rsidRDefault="00290A57" w:rsidP="00290A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0A5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mengggunakan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Java Swing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GUI. Dalam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nilaiX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nilaiO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A57">
        <w:rPr>
          <w:rFonts w:ascii="Times New Roman" w:hAnsi="Times New Roman" w:cs="Times New Roman"/>
          <w:sz w:val="24"/>
          <w:szCs w:val="24"/>
        </w:rPr>
        <w:t>.</w:t>
      </w:r>
    </w:p>
    <w:p w14:paraId="6C2CB7D9" w14:textId="77777777" w:rsidR="00290A57" w:rsidRPr="00290A57" w:rsidRDefault="00290A57" w:rsidP="00290A57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B31B7" w14:textId="73CD9AA0" w:rsidR="00C24A2F" w:rsidRPr="00C03B4B" w:rsidRDefault="00C24A2F" w:rsidP="00C03B4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835CE3" w14:textId="1404618B" w:rsidR="00934542" w:rsidRDefault="00CC10BA" w:rsidP="00C643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98EFB5" wp14:editId="000490B4">
                <wp:simplePos x="0" y="0"/>
                <wp:positionH relativeFrom="column">
                  <wp:posOffset>3874135</wp:posOffset>
                </wp:positionH>
                <wp:positionV relativeFrom="paragraph">
                  <wp:posOffset>1962785</wp:posOffset>
                </wp:positionV>
                <wp:extent cx="868680" cy="266700"/>
                <wp:effectExtent l="0" t="0" r="2667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74585" w14:textId="77777777" w:rsidR="00B21470" w:rsidRPr="00F2709D" w:rsidRDefault="00B21470" w:rsidP="00CC10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G1A019066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8EFB5" id="Text Box 13" o:spid="_x0000_s1027" type="#_x0000_t202" style="position:absolute;left:0;text-align:left;margin-left:305.05pt;margin-top:154.55pt;width:68.4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" fillcolor="white [3201]" strokeweight=".5pt">
                <v:path arrowok="t"/>
                <v:textbox>
                  <w:txbxContent>
                    <w:p w14:paraId="7E874585" w14:textId="77777777" w:rsidR="00B21470" w:rsidRPr="00F2709D" w:rsidRDefault="00B21470" w:rsidP="00CC10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G1A019066</w:t>
                      </w:r>
                    </w:p>
                  </w:txbxContent>
                </v:textbox>
              </v:shape>
            </w:pict>
          </mc:Fallback>
        </mc:AlternateContent>
      </w:r>
      <w:r w:rsidR="00C428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D917BE" wp14:editId="4BF017AC">
            <wp:extent cx="3381046" cy="2620311"/>
            <wp:effectExtent l="76200" t="76200" r="12446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046" cy="2620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81846" w14:textId="12083E60" w:rsidR="00C643FF" w:rsidRDefault="00C643FF" w:rsidP="00C643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746845">
        <w:rPr>
          <w:rFonts w:ascii="Times New Roman" w:hAnsi="Times New Roman" w:cs="Times New Roman"/>
          <w:sz w:val="24"/>
          <w:szCs w:val="24"/>
        </w:rPr>
        <w:t xml:space="preserve">2 </w:t>
      </w:r>
      <w:r w:rsidR="001C6B2C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4F3C1027" w14:textId="2A29FDF4" w:rsidR="00934542" w:rsidRDefault="00934542" w:rsidP="00C428EE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43F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643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43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A04406" w14:textId="1CC4763E" w:rsidR="00A84E71" w:rsidRPr="00A84E71" w:rsidRDefault="00A84E71" w:rsidP="00A84E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4E7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2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TikTakTu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E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4E71">
        <w:rPr>
          <w:rFonts w:ascii="Times New Roman" w:hAnsi="Times New Roman" w:cs="Times New Roman"/>
          <w:sz w:val="24"/>
          <w:szCs w:val="24"/>
        </w:rPr>
        <w:t>:</w:t>
      </w:r>
    </w:p>
    <w:p w14:paraId="3F5E5586" w14:textId="77777777" w:rsidR="00A84E71" w:rsidRPr="00A84E71" w:rsidRDefault="00A84E71" w:rsidP="00A84E71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2103CA20" w14:textId="5520034D" w:rsidR="00A84E71" w:rsidRPr="00C03B4B" w:rsidRDefault="00A84E71" w:rsidP="00C03B4B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B4B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B4B">
        <w:rPr>
          <w:rFonts w:ascii="Times New Roman" w:hAnsi="Times New Roman" w:cs="Times New Roman"/>
          <w:sz w:val="24"/>
          <w:szCs w:val="24"/>
        </w:rPr>
        <w:t xml:space="preserve">): Metode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GUI yang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(GUI builder). Ini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, label,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4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3B4B">
        <w:rPr>
          <w:rFonts w:ascii="Times New Roman" w:hAnsi="Times New Roman" w:cs="Times New Roman"/>
          <w:sz w:val="24"/>
          <w:szCs w:val="24"/>
        </w:rPr>
        <w:t xml:space="preserve"> </w:t>
      </w:r>
      <w:r w:rsidR="001B2CF9">
        <w:rPr>
          <w:rFonts w:ascii="Times New Roman" w:hAnsi="Times New Roman" w:cs="Times New Roman"/>
          <w:sz w:val="24"/>
          <w:szCs w:val="24"/>
        </w:rPr>
        <w:t>Tic-Tac-Toe</w:t>
      </w:r>
      <w:r w:rsidRPr="00C03B4B">
        <w:rPr>
          <w:rFonts w:ascii="Times New Roman" w:hAnsi="Times New Roman" w:cs="Times New Roman"/>
          <w:sz w:val="24"/>
          <w:szCs w:val="24"/>
        </w:rPr>
        <w:t>.</w:t>
      </w:r>
    </w:p>
    <w:p w14:paraId="296DFC4D" w14:textId="77777777" w:rsidR="00A84E71" w:rsidRPr="00A84E71" w:rsidRDefault="00A84E71" w:rsidP="00A84E71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</w:p>
    <w:p w14:paraId="4E88A299" w14:textId="6FEFFCF8" w:rsidR="00A84E71" w:rsidRDefault="001B2CF9" w:rsidP="00A84E71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‘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= 1;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84E71" w:rsidRPr="00A84E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nilaiX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84E71" w:rsidRPr="00A84E71"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nilaiO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A84E71" w:rsidRPr="00A84E71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1" w:rsidRPr="00A84E7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A84E71" w:rsidRPr="00A84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Tic-Tac-Toe</w:t>
      </w:r>
    </w:p>
    <w:p w14:paraId="7486D454" w14:textId="77777777" w:rsidR="00D03432" w:rsidRPr="00D03432" w:rsidRDefault="00D03432" w:rsidP="00D034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A0D307" w14:textId="6DF608FC" w:rsidR="00A84E71" w:rsidRPr="00C03B4B" w:rsidRDefault="00A84E71" w:rsidP="00C03B4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2D929F" w14:textId="7B9476F6" w:rsidR="00A84E71" w:rsidRDefault="00A84E71" w:rsidP="00A84E7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B2261">
        <w:rPr>
          <w:noProof/>
        </w:rPr>
        <w:drawing>
          <wp:inline distT="0" distB="0" distL="0" distR="0" wp14:anchorId="09A4C829" wp14:editId="10F18D15">
            <wp:extent cx="4610475" cy="5029200"/>
            <wp:effectExtent l="76200" t="76200" r="133350" b="133350"/>
            <wp:docPr id="221656289" name="Picture 22165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6289" name="Picture 2216562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92" cy="5045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39CBF" w14:textId="5A8B8CE3" w:rsidR="00AD5BB3" w:rsidRDefault="00AD5BB3" w:rsidP="00AD5B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Source code </w:t>
      </w:r>
    </w:p>
    <w:p w14:paraId="4A1D4742" w14:textId="77777777" w:rsidR="00AD5BB3" w:rsidRPr="00A84E71" w:rsidRDefault="00AD5BB3" w:rsidP="00A84E7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81B1958" w14:textId="57414C30" w:rsidR="00D03432" w:rsidRPr="00D03432" w:rsidRDefault="00D03432" w:rsidP="00D03432">
      <w:pPr>
        <w:spacing w:after="0" w:line="360" w:lineRule="auto"/>
        <w:ind w:right="-12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gram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),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bertanggung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jawab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Tik Tak Tu dan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menampilkan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pop-up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Di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sini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kode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52A822EE" w14:textId="77777777" w:rsidR="00D03432" w:rsidRPr="00D03432" w:rsidRDefault="00D03432" w:rsidP="00D03432">
      <w:pPr>
        <w:spacing w:after="0" w:line="360" w:lineRule="auto"/>
        <w:ind w:right="-12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3255064" w14:textId="7F14ABFE" w:rsidR="00D03432" w:rsidRPr="00D03432" w:rsidRDefault="00D03432" w:rsidP="00D03432">
      <w:pPr>
        <w:pStyle w:val="ListParagraph"/>
        <w:numPr>
          <w:ilvl w:val="0"/>
          <w:numId w:val="21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"X":</w:t>
      </w:r>
    </w:p>
    <w:p w14:paraId="1989C8CC" w14:textId="7F30D8AC" w:rsidR="00D03432" w:rsidRPr="00D03432" w:rsidRDefault="00D03432" w:rsidP="00D03432">
      <w:pPr>
        <w:pStyle w:val="ListParagraph"/>
        <w:numPr>
          <w:ilvl w:val="0"/>
          <w:numId w:val="17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blok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if dan else if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kemenangan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berbagai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kombinasi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papan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Tik Tak Tu.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if ("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X</w:t>
      </w:r>
      <w:proofErr w:type="gram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".equals</w:t>
      </w:r>
      <w:proofErr w:type="spellEnd"/>
      <w:proofErr w:type="gram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(btn1.getText())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&amp;&amp; "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X".equals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(btn2.getText()) &amp;&amp; </w:t>
      </w: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"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X".equals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(btn3.getText()))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apakah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tiga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pertama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(btn1, btn2, dan btn3)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teks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"X". Jika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pop-up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ditampilkan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Pemenangnya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X, Selamat X !!!".</w:t>
      </w:r>
    </w:p>
    <w:p w14:paraId="3A7F6852" w14:textId="77777777" w:rsidR="00D03432" w:rsidRPr="00D03432" w:rsidRDefault="00D03432" w:rsidP="00D03432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5E903FD" w14:textId="77777777" w:rsidR="00D03432" w:rsidRPr="00D03432" w:rsidRDefault="00D03432" w:rsidP="00D03432">
      <w:pPr>
        <w:pStyle w:val="ListParagraph"/>
        <w:numPr>
          <w:ilvl w:val="0"/>
          <w:numId w:val="17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Ada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diuji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baris horizontal,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vertikal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diagonal, di mana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semua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memenangkan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69EF11D" w14:textId="77777777" w:rsidR="00D03432" w:rsidRPr="00D03432" w:rsidRDefault="00D03432" w:rsidP="00D03432">
      <w:pPr>
        <w:spacing w:after="0" w:line="360" w:lineRule="auto"/>
        <w:ind w:right="-12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E4682F5" w14:textId="0A94AF91" w:rsidR="00D03432" w:rsidRPr="00D03432" w:rsidRDefault="00D03432" w:rsidP="00D03432">
      <w:pPr>
        <w:pStyle w:val="ListParagraph"/>
        <w:numPr>
          <w:ilvl w:val="0"/>
          <w:numId w:val="21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"O":</w:t>
      </w:r>
    </w:p>
    <w:p w14:paraId="321ABC28" w14:textId="43E95675" w:rsidR="00D03432" w:rsidRDefault="00D03432" w:rsidP="00D03432">
      <w:pPr>
        <w:pStyle w:val="ListParagraph"/>
        <w:numPr>
          <w:ilvl w:val="0"/>
          <w:numId w:val="22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semua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kode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kemudian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"O"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blok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if dan else if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mirip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Jika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"O"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terpenuhi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pop-up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Pemenangnyaadalah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O, Selamat O !!!"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ditampilkan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4BAE718E" w14:textId="77777777" w:rsidR="00C03B4B" w:rsidRPr="00C03B4B" w:rsidRDefault="00C03B4B" w:rsidP="00C03B4B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74CD9D0" w14:textId="2E0BBEAD" w:rsidR="00746845" w:rsidRDefault="00D03432" w:rsidP="00C03B4B">
      <w:pPr>
        <w:spacing w:after="0" w:line="360" w:lineRule="auto"/>
        <w:ind w:right="-12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Jadi,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proofErr w:type="gram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gram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Tic-Tac-Toe</w:t>
      </w:r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memeriksa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berbagai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kemungkinan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kombinasi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papan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menampilkan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pesan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pop-up yang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pemenang</w:t>
      </w:r>
      <w:proofErr w:type="spellEnd"/>
      <w:r w:rsidRPr="00D034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3C80074" w14:textId="77777777" w:rsidR="00D03432" w:rsidRDefault="00D03432" w:rsidP="00D03432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F48DCC4" w14:textId="60533448" w:rsidR="00D03432" w:rsidRPr="00C03B4B" w:rsidRDefault="00D03432" w:rsidP="00C03B4B">
      <w:pPr>
        <w:pStyle w:val="ListParagraph"/>
        <w:numPr>
          <w:ilvl w:val="0"/>
          <w:numId w:val="23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AA294B8" w14:textId="2A303C60" w:rsidR="00D03432" w:rsidRDefault="00D03432" w:rsidP="00D03432">
      <w:pPr>
        <w:spacing w:after="0" w:line="360" w:lineRule="auto"/>
        <w:ind w:right="-1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04DAB">
        <w:rPr>
          <w:noProof/>
        </w:rPr>
        <w:drawing>
          <wp:inline distT="0" distB="0" distL="0" distR="0" wp14:anchorId="1788E713" wp14:editId="4B55476F">
            <wp:extent cx="4411980" cy="2326005"/>
            <wp:effectExtent l="76200" t="76200" r="140970" b="131445"/>
            <wp:docPr id="1149730278" name="Picture 114973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0278" name="Picture 11497302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31" cy="2334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0BE82" w14:textId="06360384" w:rsidR="00AD5BB3" w:rsidRPr="00AD5BB3" w:rsidRDefault="00AD5BB3" w:rsidP="00AD5B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 Source code </w:t>
      </w:r>
    </w:p>
    <w:p w14:paraId="0DF0D594" w14:textId="77777777" w:rsidR="00D03432" w:rsidRPr="00630A68" w:rsidRDefault="00D03432" w:rsidP="00630A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2BE3B" w14:textId="433003BB" w:rsidR="00C03B4B" w:rsidRPr="00C03B4B" w:rsidRDefault="00C03B4B" w:rsidP="00C03B4B">
      <w:pPr>
        <w:spacing w:after="0" w:line="360" w:lineRule="auto"/>
        <w:ind w:right="-12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metode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gram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reset(</w:t>
      </w:r>
      <w:proofErr w:type="gram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Ini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bertanggung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jawab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Tic-Tac-Toe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awal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keadaan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awal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penjelasan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metode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gram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reset(</w:t>
      </w:r>
      <w:proofErr w:type="gram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4568DFF5" w14:textId="77777777" w:rsidR="00C03B4B" w:rsidRPr="00C03B4B" w:rsidRDefault="00C03B4B" w:rsidP="00C03B4B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6364A407" w14:textId="00C58A66" w:rsidR="00C03B4B" w:rsidRPr="00C03B4B" w:rsidRDefault="001B2CF9" w:rsidP="00C03B4B">
      <w:pPr>
        <w:pStyle w:val="ListParagraph"/>
        <w:numPr>
          <w:ilvl w:val="0"/>
          <w:numId w:val="25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1;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nilaiX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0;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nilaiO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0;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Ini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inisialisasi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variabel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Tic-Tac-Toe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melacak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giliran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nilaiX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nilaiO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menghitung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kemenangan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tanda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dan "O".</w:t>
      </w:r>
    </w:p>
    <w:p w14:paraId="26F57B35" w14:textId="77777777" w:rsidR="00C03B4B" w:rsidRPr="00C03B4B" w:rsidRDefault="00C03B4B" w:rsidP="00C03B4B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28471DA" w14:textId="0F32F6D7" w:rsidR="00C03B4B" w:rsidRPr="00C03B4B" w:rsidRDefault="001B2CF9" w:rsidP="00C03B4B">
      <w:pPr>
        <w:pStyle w:val="ListParagraph"/>
        <w:numPr>
          <w:ilvl w:val="0"/>
          <w:numId w:val="25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lblX.setText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("0 kali");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lblO.setText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("0 kali");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Ini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teks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label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lblX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lblO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"0 kali". Label-label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menampilkan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kemenangan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dan "O", dan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metode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gram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reset(</w:t>
      </w:r>
      <w:proofErr w:type="gram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kemenangan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kembali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nol.</w:t>
      </w:r>
    </w:p>
    <w:p w14:paraId="1E108A9E" w14:textId="77777777" w:rsidR="00C03B4B" w:rsidRPr="00C03B4B" w:rsidRDefault="00C03B4B" w:rsidP="00C03B4B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2923E7C4" w14:textId="42DC87AA" w:rsidR="00C03B4B" w:rsidRPr="00C03B4B" w:rsidRDefault="00C03B4B" w:rsidP="00C03B4B">
      <w:pPr>
        <w:pStyle w:val="ListParagraph"/>
        <w:numPr>
          <w:ilvl w:val="0"/>
          <w:numId w:val="25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617F19DA" w14:textId="0A9DA8B8" w:rsidR="00C03B4B" w:rsidRPr="00C03B4B" w:rsidRDefault="001B2CF9" w:rsidP="00C03B4B">
      <w:pPr>
        <w:pStyle w:val="ListParagraph"/>
        <w:numPr>
          <w:ilvl w:val="0"/>
          <w:numId w:val="22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btn1.setText("");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sampai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btn9.setText("");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Ini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menghapus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teks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"X"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"O".</w:t>
      </w:r>
    </w:p>
    <w:p w14:paraId="640F9D41" w14:textId="57A08D54" w:rsidR="00C03B4B" w:rsidRPr="00C03B4B" w:rsidRDefault="001B2CF9" w:rsidP="00C03B4B">
      <w:pPr>
        <w:pStyle w:val="ListParagraph"/>
        <w:numPr>
          <w:ilvl w:val="0"/>
          <w:numId w:val="22"/>
        </w:num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btn1.setEnabled(true);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sampai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btn9.setEnabled(true);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Ini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mengaktifkan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kembali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dinonaktifkan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selama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sebelumnya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mengaktifkan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mulai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="00C03B4B"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A524CC6" w14:textId="77777777" w:rsidR="00C03B4B" w:rsidRDefault="00C03B4B" w:rsidP="00C03B4B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4383BDCC" w14:textId="72BA4344" w:rsidR="00D03432" w:rsidRDefault="00C03B4B" w:rsidP="00C03B4B">
      <w:pPr>
        <w:spacing w:after="0" w:line="360" w:lineRule="auto"/>
        <w:ind w:right="-12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Jadi,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metode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‘</w:t>
      </w:r>
      <w:proofErr w:type="gram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reset(</w:t>
      </w:r>
      <w:proofErr w:type="gram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’</w:t>
      </w:r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mengembalikan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1B2C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Tic-Tac-Toe</w:t>
      </w:r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kondisi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awal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termasuk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variabel-variabel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diperlukan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menghapus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teks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mengaktifkan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tombol-tombol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dinonaktifkan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ulang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label-label yang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menampilkan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jumlah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kemenangan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pemain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Ini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mempersiapkan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putaran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berikutnya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baru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setelah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selesai</w:t>
      </w:r>
      <w:proofErr w:type="spellEnd"/>
      <w:r w:rsidRPr="00C03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3DA1F90" w14:textId="77777777" w:rsidR="00D03432" w:rsidRDefault="00D03432" w:rsidP="00D03432">
      <w:pPr>
        <w:spacing w:after="0" w:line="360" w:lineRule="auto"/>
        <w:ind w:right="-1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242A55C" w14:textId="161FC5CD" w:rsidR="00850BC5" w:rsidRPr="00630A68" w:rsidRDefault="00850BC5" w:rsidP="00630A68">
      <w:pPr>
        <w:spacing w:after="0" w:line="360" w:lineRule="auto"/>
        <w:ind w:right="-12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428F640" w14:textId="20848229" w:rsidR="00C64E47" w:rsidRDefault="00960C2D" w:rsidP="00630A68">
      <w:pPr>
        <w:spacing w:after="0" w:line="360" w:lineRule="auto"/>
        <w:ind w:right="11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04DAB">
        <w:rPr>
          <w:noProof/>
        </w:rPr>
        <w:drawing>
          <wp:inline distT="0" distB="0" distL="0" distR="0" wp14:anchorId="168229C0" wp14:editId="2D91BEE6">
            <wp:extent cx="4099560" cy="2330275"/>
            <wp:effectExtent l="76200" t="76200" r="129540" b="127635"/>
            <wp:docPr id="54113779" name="Picture 54113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3779" name="Picture 541137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19" cy="2338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1504F" w14:textId="44194B29" w:rsidR="00630A68" w:rsidRDefault="00AD5BB3" w:rsidP="00630A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5 Source code </w:t>
      </w:r>
    </w:p>
    <w:p w14:paraId="06333FB0" w14:textId="7438EDBA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berikan</w:t>
      </w:r>
      <w:ins w:id="23" w:author="Microsoft Word" w:date="2023-10-10T16:37:00Z">
        <w:r w:rsidR="00630A68">
          <w:rPr>
            <w:rFonts w:ascii="Times New Roman" w:hAnsi="Times New Roman" w:cs="Times New Roman"/>
            <w:sz w:val="24"/>
            <w:szCs w:val="24"/>
          </w:rPr>
          <w:t>ini</w:t>
        </w:r>
      </w:ins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handler acara (event handler)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btn</w:t>
      </w:r>
      <w:proofErr w:type="gramStart"/>
      <w:r w:rsidRPr="00960C2D">
        <w:rPr>
          <w:rFonts w:ascii="Times New Roman" w:hAnsi="Times New Roman" w:cs="Times New Roman"/>
          <w:sz w:val="24"/>
          <w:szCs w:val="24"/>
        </w:rPr>
        <w:t>1.</w:t>
      </w:r>
      <w:ins w:id="24" w:author="Microsoft Word" w:date="2023-10-10T16:37:00Z">
        <w:r w:rsidR="00630A68">
          <w:rPr>
            <w:rFonts w:ascii="Times New Roman" w:hAnsi="Times New Roman" w:cs="Times New Roman"/>
            <w:sz w:val="24"/>
            <w:szCs w:val="24"/>
          </w:rPr>
          <w:t>‘</w:t>
        </w:r>
        <w:proofErr w:type="gramEnd"/>
        <w:r w:rsidRPr="00960C2D">
          <w:rPr>
            <w:rFonts w:ascii="Times New Roman" w:hAnsi="Times New Roman" w:cs="Times New Roman"/>
            <w:sz w:val="24"/>
            <w:szCs w:val="24"/>
          </w:rPr>
          <w:t>btn1</w:t>
        </w:r>
        <w:r w:rsidR="00630A68">
          <w:rPr>
            <w:rFonts w:ascii="Times New Roman" w:hAnsi="Times New Roman" w:cs="Times New Roman"/>
            <w:sz w:val="24"/>
            <w:szCs w:val="24"/>
          </w:rPr>
          <w:t>’</w:t>
        </w:r>
        <w:r w:rsidRPr="00960C2D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960C2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(action performed). Di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"O" pada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:</w:t>
      </w:r>
    </w:p>
    <w:p w14:paraId="771EFE34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0B04BA" w14:textId="66BB5C55" w:rsidR="00960C2D" w:rsidRPr="00960C2D" w:rsidRDefault="001B2CF9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="00960C2D" w:rsidRPr="00960C2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== 1) {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"X",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>.</w:t>
      </w:r>
    </w:p>
    <w:p w14:paraId="70C14CE0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AF3093" w14:textId="4B769F05" w:rsidR="00960C2D" w:rsidRPr="00960C2D" w:rsidRDefault="001B2CF9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960C2D" w:rsidRPr="00960C2D">
        <w:rPr>
          <w:rFonts w:ascii="Times New Roman" w:hAnsi="Times New Roman" w:cs="Times New Roman"/>
          <w:sz w:val="24"/>
          <w:szCs w:val="24"/>
        </w:rPr>
        <w:t>btn1.setText("X");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960C2D" w:rsidRPr="00960C2D">
        <w:rPr>
          <w:rFonts w:ascii="Times New Roman" w:hAnsi="Times New Roman" w:cs="Times New Roman"/>
          <w:sz w:val="24"/>
          <w:szCs w:val="24"/>
        </w:rPr>
        <w:t>btn1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"X".</w:t>
      </w:r>
    </w:p>
    <w:p w14:paraId="55E75357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750593" w14:textId="226F01B4" w:rsidR="00960C2D" w:rsidRPr="00960C2D" w:rsidRDefault="001B2CF9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960C2D" w:rsidRPr="00960C2D">
        <w:rPr>
          <w:rFonts w:ascii="Times New Roman" w:hAnsi="Times New Roman" w:cs="Times New Roman"/>
          <w:sz w:val="24"/>
          <w:szCs w:val="24"/>
        </w:rPr>
        <w:t>btn1.setEnabled(false);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960C2D" w:rsidRPr="00960C2D">
        <w:rPr>
          <w:rFonts w:ascii="Times New Roman" w:hAnsi="Times New Roman" w:cs="Times New Roman"/>
          <w:sz w:val="24"/>
          <w:szCs w:val="24"/>
        </w:rPr>
        <w:t>btn1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"O"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>.</w:t>
      </w:r>
    </w:p>
    <w:p w14:paraId="7263B17D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D077C" w14:textId="715D4FEE" w:rsidR="00960C2D" w:rsidRPr="00960C2D" w:rsidRDefault="001B2CF9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-= 1;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"O"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>).</w:t>
      </w:r>
    </w:p>
    <w:p w14:paraId="243522A6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7F04DC" w14:textId="2C2E093D" w:rsidR="00960C2D" w:rsidRPr="00960C2D" w:rsidRDefault="001B2CF9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nilaiX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+= 1;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menginkrementasi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nilaiX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60C2D"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60C2D" w:rsidRPr="00960C2D">
        <w:rPr>
          <w:rFonts w:ascii="Times New Roman" w:hAnsi="Times New Roman" w:cs="Times New Roman"/>
          <w:sz w:val="24"/>
          <w:szCs w:val="24"/>
        </w:rPr>
        <w:t xml:space="preserve"> "X".</w:t>
      </w:r>
    </w:p>
    <w:p w14:paraId="14EA3B80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F94D3A" w14:textId="77777777" w:rsidR="00960C2D" w:rsidRPr="00960C2D" w:rsidRDefault="00960C2D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lblX.setText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nilaiX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klik</w:t>
      </w:r>
      <w:proofErr w:type="spellEnd"/>
      <w:proofErr w:type="gramStart"/>
      <w:r w:rsidRPr="00960C2D">
        <w:rPr>
          <w:rFonts w:ascii="Times New Roman" w:hAnsi="Times New Roman" w:cs="Times New Roman"/>
          <w:sz w:val="24"/>
          <w:szCs w:val="24"/>
        </w:rPr>
        <w:t>"));:</w:t>
      </w:r>
      <w:proofErr w:type="gramEnd"/>
      <w:r w:rsidRPr="00960C2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lblX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"X".</w:t>
      </w:r>
    </w:p>
    <w:p w14:paraId="0F149EF6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2304A2" w14:textId="77777777" w:rsidR="00960C2D" w:rsidRPr="00960C2D" w:rsidRDefault="00960C2D" w:rsidP="00960C2D">
      <w:pPr>
        <w:pStyle w:val="ListParagraph"/>
        <w:numPr>
          <w:ilvl w:val="0"/>
          <w:numId w:val="26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C2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0C2D">
        <w:rPr>
          <w:rFonts w:ascii="Times New Roman" w:hAnsi="Times New Roman" w:cs="Times New Roman"/>
          <w:sz w:val="24"/>
          <w:szCs w:val="24"/>
        </w:rPr>
        <w:t xml:space="preserve">);: Ini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.</w:t>
      </w:r>
    </w:p>
    <w:p w14:paraId="4B757658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49F059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0C2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"O",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"O"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btn1 dan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.</w:t>
      </w:r>
    </w:p>
    <w:p w14:paraId="53967321" w14:textId="77777777" w:rsidR="00960C2D" w:rsidRP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B9A03E" w14:textId="05F788AA" w:rsidR="00960C2D" w:rsidRDefault="00960C2D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0C2D">
        <w:rPr>
          <w:rFonts w:ascii="Times New Roman" w:hAnsi="Times New Roman" w:cs="Times New Roman"/>
          <w:sz w:val="24"/>
          <w:szCs w:val="24"/>
        </w:rPr>
        <w:lastRenderedPageBreak/>
        <w:t xml:space="preserve">Jadi, handler acara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"X"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"O" pada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r w:rsidR="001B2CF9">
        <w:rPr>
          <w:rFonts w:ascii="Times New Roman" w:hAnsi="Times New Roman" w:cs="Times New Roman"/>
          <w:sz w:val="24"/>
          <w:szCs w:val="24"/>
        </w:rPr>
        <w:t>‘</w:t>
      </w:r>
      <w:r w:rsidRPr="00960C2D">
        <w:rPr>
          <w:rFonts w:ascii="Times New Roman" w:hAnsi="Times New Roman" w:cs="Times New Roman"/>
          <w:sz w:val="24"/>
          <w:szCs w:val="24"/>
        </w:rPr>
        <w:t>btn1</w:t>
      </w:r>
      <w:r w:rsidR="001B2CF9">
        <w:rPr>
          <w:rFonts w:ascii="Times New Roman" w:hAnsi="Times New Roman" w:cs="Times New Roman"/>
          <w:sz w:val="24"/>
          <w:szCs w:val="24"/>
        </w:rPr>
        <w:t>’</w:t>
      </w:r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2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0C2D">
        <w:rPr>
          <w:rFonts w:ascii="Times New Roman" w:hAnsi="Times New Roman" w:cs="Times New Roman"/>
          <w:sz w:val="24"/>
          <w:szCs w:val="24"/>
        </w:rPr>
        <w:t>.</w:t>
      </w:r>
    </w:p>
    <w:p w14:paraId="07791FB8" w14:textId="77777777" w:rsidR="00CA2F5F" w:rsidRDefault="00CA2F5F" w:rsidP="00960C2D">
      <w:pPr>
        <w:spacing w:after="0" w:line="360" w:lineRule="auto"/>
        <w:ind w:right="1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038A79" w14:textId="2E5FF6A6" w:rsidR="00CA2F5F" w:rsidRDefault="00CA2F5F" w:rsidP="00CA2F5F">
      <w:pPr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404DAB">
        <w:rPr>
          <w:noProof/>
        </w:rPr>
        <w:drawing>
          <wp:inline distT="0" distB="0" distL="0" distR="0" wp14:anchorId="32860ACF" wp14:editId="59124945">
            <wp:extent cx="4533394" cy="2576877"/>
            <wp:effectExtent l="76200" t="76200" r="133985" b="128270"/>
            <wp:docPr id="873316541" name="Picture 873316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16541" name="Picture 8733165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94" cy="2576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9D665" w14:textId="5D31B921" w:rsidR="00AD5BB3" w:rsidRDefault="00AD5BB3" w:rsidP="00AD5B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6 Source code </w:t>
      </w:r>
    </w:p>
    <w:p w14:paraId="621A5FD6" w14:textId="39DF87F7" w:rsidR="00CA2F5F" w:rsidRDefault="00CA2F5F" w:rsidP="00CA2F5F">
      <w:pPr>
        <w:spacing w:after="0" w:line="360" w:lineRule="auto"/>
        <w:ind w:right="11" w:firstLine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button ke-9</w:t>
      </w:r>
    </w:p>
    <w:p w14:paraId="52DA88F5" w14:textId="77777777" w:rsidR="00AD5BB3" w:rsidRDefault="00AD5BB3" w:rsidP="00630A68">
      <w:pPr>
        <w:spacing w:after="0" w:line="360" w:lineRule="auto"/>
        <w:ind w:right="11" w:firstLine="717"/>
        <w:jc w:val="both"/>
        <w:rPr>
          <w:rFonts w:ascii="Times New Roman" w:hAnsi="Times New Roman" w:cs="Times New Roman"/>
          <w:sz w:val="24"/>
          <w:szCs w:val="24"/>
        </w:rPr>
      </w:pPr>
    </w:p>
    <w:p w14:paraId="07BA9E73" w14:textId="0827AC04" w:rsidR="00CA2F5F" w:rsidRPr="00AD5BB3" w:rsidRDefault="00CA2F5F" w:rsidP="00AD5BB3">
      <w:pPr>
        <w:pStyle w:val="ListParagraph"/>
        <w:numPr>
          <w:ilvl w:val="0"/>
          <w:numId w:val="23"/>
        </w:num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14:paraId="002A9D00" w14:textId="7DD5B61A" w:rsidR="00AD5BB3" w:rsidRDefault="00AD5BB3" w:rsidP="00AD5BB3">
      <w:pPr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 w:rsidRPr="00404DAB">
        <w:rPr>
          <w:noProof/>
        </w:rPr>
        <w:drawing>
          <wp:inline distT="0" distB="0" distL="0" distR="0" wp14:anchorId="0AB810FD" wp14:editId="1A98200D">
            <wp:extent cx="4581115" cy="1577602"/>
            <wp:effectExtent l="76200" t="76200" r="124460" b="137160"/>
            <wp:docPr id="1516846850" name="Picture 151684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46850" name="Picture 15168468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15" cy="15776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574B7" w14:textId="4B3E3BC3" w:rsidR="00AD5BB3" w:rsidRDefault="00AD5BB3" w:rsidP="00AD5B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1B2CF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Source code </w:t>
      </w:r>
    </w:p>
    <w:p w14:paraId="376DDB65" w14:textId="77777777" w:rsidR="00AD5BB3" w:rsidRDefault="00AD5BB3" w:rsidP="00AD5BB3">
      <w:pPr>
        <w:spacing w:after="0" w:line="36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</w:p>
    <w:p w14:paraId="0EC8CB95" w14:textId="3772B81B" w:rsidR="00AD5BB3" w:rsidRPr="00AD5BB3" w:rsidRDefault="00AD5BB3" w:rsidP="00AD5BB3">
      <w:pPr>
        <w:spacing w:after="0" w:line="360" w:lineRule="auto"/>
        <w:ind w:right="11" w:firstLine="7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handler </w:t>
      </w:r>
      <w:r>
        <w:rPr>
          <w:rFonts w:ascii="Times New Roman" w:hAnsi="Times New Roman" w:cs="Times New Roman"/>
          <w:sz w:val="24"/>
          <w:szCs w:val="24"/>
        </w:rPr>
        <w:t>event</w:t>
      </w:r>
      <w:r w:rsidRPr="00AD5BB3">
        <w:rPr>
          <w:rFonts w:ascii="Times New Roman" w:hAnsi="Times New Roman" w:cs="Times New Roman"/>
          <w:sz w:val="24"/>
          <w:szCs w:val="24"/>
        </w:rPr>
        <w:t xml:space="preserve"> (event handler)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r w:rsidR="001B2CF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btnReset</w:t>
      </w:r>
      <w:proofErr w:type="spellEnd"/>
      <w:r w:rsidR="001B2CF9">
        <w:rPr>
          <w:rFonts w:ascii="Times New Roman" w:hAnsi="Times New Roman" w:cs="Times New Roman"/>
          <w:sz w:val="24"/>
          <w:szCs w:val="24"/>
        </w:rPr>
        <w:t>’</w:t>
      </w:r>
      <w:r w:rsidRPr="00AD5BB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(action performed).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r w:rsidR="001B2CF9">
        <w:rPr>
          <w:rFonts w:ascii="Times New Roman" w:hAnsi="Times New Roman" w:cs="Times New Roman"/>
          <w:sz w:val="24"/>
          <w:szCs w:val="24"/>
        </w:rPr>
        <w:t>Tic-Tac-Toe</w:t>
      </w:r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>:</w:t>
      </w:r>
    </w:p>
    <w:p w14:paraId="4836C58E" w14:textId="77777777" w:rsidR="00AD5BB3" w:rsidRPr="00AD5BB3" w:rsidRDefault="00AD5BB3" w:rsidP="00AD5BB3">
      <w:p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14:paraId="7845BBCA" w14:textId="4A0E1DC0" w:rsidR="00AD5BB3" w:rsidRDefault="00AD5BB3" w:rsidP="00AD5BB3">
      <w:pPr>
        <w:spacing w:after="0" w:line="360" w:lineRule="auto"/>
        <w:ind w:right="11" w:firstLine="7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‘</w:t>
      </w:r>
      <w:proofErr w:type="gramStart"/>
      <w:r w:rsidRPr="00AD5BB3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AD5BB3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AD5BB3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AD5BB3">
        <w:rPr>
          <w:rFonts w:ascii="Times New Roman" w:hAnsi="Times New Roman" w:cs="Times New Roman"/>
          <w:sz w:val="24"/>
          <w:szCs w:val="24"/>
        </w:rPr>
        <w:t>reset()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D5BB3">
        <w:rPr>
          <w:rFonts w:ascii="Times New Roman" w:hAnsi="Times New Roman" w:cs="Times New Roman"/>
          <w:sz w:val="24"/>
          <w:szCs w:val="24"/>
        </w:rPr>
        <w:t xml:space="preserve">. Metode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AD5BB3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AD5B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bahas</w:t>
      </w:r>
      <w:ins w:id="25" w:author="Microsoft Word" w:date="2023-10-10T16:37:00Z">
        <w:r w:rsidR="00630A68">
          <w:rPr>
            <w:rFonts w:ascii="Times New Roman" w:hAnsi="Times New Roman" w:cs="Times New Roman"/>
            <w:sz w:val="24"/>
            <w:szCs w:val="24"/>
          </w:rPr>
          <w:t>sudah</w:t>
        </w:r>
        <w:proofErr w:type="spellEnd"/>
        <w:r w:rsidR="00630A68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0A68">
          <w:rPr>
            <w:rFonts w:ascii="Times New Roman" w:hAnsi="Times New Roman" w:cs="Times New Roman"/>
            <w:sz w:val="24"/>
            <w:szCs w:val="24"/>
          </w:rPr>
          <w:t>di</w:t>
        </w:r>
        <w:r w:rsidRPr="00AD5BB3">
          <w:rPr>
            <w:rFonts w:ascii="Times New Roman" w:hAnsi="Times New Roman" w:cs="Times New Roman"/>
            <w:sz w:val="24"/>
            <w:szCs w:val="24"/>
          </w:rPr>
          <w:t>bahas</w:t>
        </w:r>
      </w:ins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r w:rsidR="001B2CF9">
        <w:rPr>
          <w:rFonts w:ascii="Times New Roman" w:hAnsi="Times New Roman" w:cs="Times New Roman"/>
          <w:sz w:val="24"/>
          <w:szCs w:val="24"/>
        </w:rPr>
        <w:t>Tic-Tac-Toe</w:t>
      </w:r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>.</w:t>
      </w:r>
    </w:p>
    <w:p w14:paraId="44E5B52A" w14:textId="77777777" w:rsidR="00AD5BB3" w:rsidRPr="00AD5BB3" w:rsidRDefault="00AD5BB3" w:rsidP="00AD5BB3">
      <w:p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14:paraId="033D3E3D" w14:textId="2642211B" w:rsidR="00AD5BB3" w:rsidRDefault="00AD5BB3" w:rsidP="00AD5BB3">
      <w:pPr>
        <w:spacing w:after="0" w:line="360" w:lineRule="auto"/>
        <w:ind w:right="11" w:firstLine="717"/>
        <w:jc w:val="both"/>
        <w:rPr>
          <w:rFonts w:ascii="Times New Roman" w:hAnsi="Times New Roman" w:cs="Times New Roman"/>
          <w:sz w:val="24"/>
          <w:szCs w:val="24"/>
        </w:rPr>
      </w:pPr>
      <w:r w:rsidRPr="00AD5BB3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btnReset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BB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D5BB3">
        <w:rPr>
          <w:rFonts w:ascii="Times New Roman" w:hAnsi="Times New Roman" w:cs="Times New Roman"/>
          <w:sz w:val="24"/>
          <w:szCs w:val="24"/>
        </w:rPr>
        <w:t>.</w:t>
      </w:r>
    </w:p>
    <w:p w14:paraId="28F4FA58" w14:textId="77777777" w:rsidR="005B2261" w:rsidRDefault="005B2261" w:rsidP="00114F0F">
      <w:pPr>
        <w:spacing w:after="0" w:line="36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14:paraId="32AF41E8" w14:textId="7AB08AD1" w:rsidR="00934542" w:rsidRDefault="00934542" w:rsidP="00114F0F">
      <w:pPr>
        <w:pStyle w:val="Heading1"/>
        <w:spacing w:after="0" w:line="360" w:lineRule="auto"/>
        <w:ind w:left="0" w:right="723" w:firstLine="0"/>
        <w:rPr>
          <w:sz w:val="28"/>
          <w:szCs w:val="28"/>
        </w:rPr>
      </w:pPr>
      <w:r w:rsidRPr="00EA0EA0">
        <w:rPr>
          <w:sz w:val="28"/>
          <w:szCs w:val="28"/>
        </w:rPr>
        <w:t>Kesimpulan dan Saran</w:t>
      </w:r>
      <w:r w:rsidRPr="00C643FF">
        <w:rPr>
          <w:szCs w:val="24"/>
        </w:rPr>
        <w:t xml:space="preserve"> </w:t>
      </w:r>
    </w:p>
    <w:p w14:paraId="088039B3" w14:textId="77777777" w:rsidR="00934542" w:rsidRPr="00C643FF" w:rsidRDefault="00934542" w:rsidP="00C643FF">
      <w:pPr>
        <w:spacing w:after="0" w:line="360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C8C1F" w14:textId="49C7418D" w:rsidR="00934542" w:rsidRPr="00C643FF" w:rsidRDefault="00C643FF" w:rsidP="00C64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2BB56" w14:textId="77777777" w:rsidR="00934542" w:rsidRPr="00C643FF" w:rsidRDefault="00934542" w:rsidP="00C643FF">
      <w:pPr>
        <w:pStyle w:val="Heading1"/>
        <w:spacing w:after="0" w:line="360" w:lineRule="auto"/>
        <w:ind w:left="727" w:right="720"/>
        <w:rPr>
          <w:szCs w:val="24"/>
        </w:rPr>
      </w:pPr>
      <w:r w:rsidRPr="00C643FF">
        <w:rPr>
          <w:szCs w:val="24"/>
        </w:rPr>
        <w:lastRenderedPageBreak/>
        <w:t xml:space="preserve">Daftar Pustaka  </w:t>
      </w:r>
    </w:p>
    <w:p w14:paraId="1309C26A" w14:textId="77777777" w:rsidR="00934542" w:rsidRPr="00C643FF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eastAsia="Cambria" w:hAnsi="Times New Roman" w:cs="Times New Roman"/>
          <w:b/>
          <w:color w:val="365F91"/>
          <w:sz w:val="24"/>
          <w:szCs w:val="24"/>
        </w:rPr>
        <w:t xml:space="preserve"> </w:t>
      </w:r>
    </w:p>
    <w:p w14:paraId="4F1D4301" w14:textId="2730FBEE" w:rsidR="00934542" w:rsidRPr="00C643FF" w:rsidRDefault="008B761A" w:rsidP="008B76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Robby Mukhlis, 2010, </w:t>
      </w:r>
      <w:proofErr w:type="spellStart"/>
      <w:r>
        <w:t>Unikom</w:t>
      </w:r>
      <w:proofErr w:type="spellEnd"/>
      <w:r>
        <w:t>, http://elib.unikom.ac.id/files/disk1/589/jbptunikompp-gdl</w:t>
      </w:r>
    </w:p>
    <w:p w14:paraId="7D43B2D0" w14:textId="2826349C" w:rsidR="00346003" w:rsidRPr="00346003" w:rsidRDefault="00346003" w:rsidP="00346003">
      <w:pPr>
        <w:rPr>
          <w:ins w:id="26" w:author="Microsoft Word" w:date="2023-10-10T16:37:00Z"/>
          <w:lang w:eastAsia="en-ID"/>
        </w:rPr>
      </w:pPr>
    </w:p>
    <w:p w14:paraId="769FF98C" w14:textId="77777777" w:rsidR="00346003" w:rsidRDefault="00346003" w:rsidP="0034600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Kesimpulan</w:t>
      </w:r>
    </w:p>
    <w:p w14:paraId="4431FFE9" w14:textId="416715B6" w:rsidR="0085183C" w:rsidRPr="0085183C" w:rsidRDefault="0085183C" w:rsidP="008518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J</w:t>
      </w:r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ava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dan website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game Tic Tac Toe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juga Java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diberbagai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platform.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oleh para developer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5183C">
        <w:rPr>
          <w:rFonts w:ascii="Times New Roman" w:hAnsi="Times New Roman" w:cs="Times New Roman"/>
          <w:sz w:val="24"/>
          <w:szCs w:val="24"/>
          <w:lang w:eastAsia="en-ID"/>
        </w:rPr>
        <w:t>keunggulannya</w:t>
      </w:r>
      <w:proofErr w:type="spellEnd"/>
      <w:r w:rsidRPr="0085183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5A0D928" w14:textId="5EF468A0" w:rsidR="00346003" w:rsidRDefault="00346003" w:rsidP="0034600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Saran</w:t>
      </w:r>
    </w:p>
    <w:p w14:paraId="645E3B77" w14:textId="77777777" w:rsidR="00114F0F" w:rsidRDefault="00114F0F" w:rsidP="00114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game Tic-Tac-Toe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bagus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dasar-dasar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game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Java.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coding,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rencanakan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Pertimbangkan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papan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</w:t>
      </w:r>
      <w:r w:rsidRPr="00114F0F">
        <w:rPr>
          <w:rFonts w:ascii="Times New Roman" w:hAnsi="Times New Roman" w:cs="Times New Roman"/>
          <w:sz w:val="24"/>
          <w:szCs w:val="24"/>
          <w:lang w:eastAsia="en-ID"/>
        </w:rPr>
        <w:t>esain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konsol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GUI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Java Swing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JavaFX.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pesan-pesan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kemenangan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seri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4EAD5329" w14:textId="20139310" w:rsidR="00114F0F" w:rsidRPr="00114F0F" w:rsidRDefault="00114F0F" w:rsidP="00114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Jangan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ragu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online, tutorial,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inspirasi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game Tic-Tac-Toe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Java.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Tic-Tac-Toe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menggali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animasi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GUI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dimengerti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dinikmati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pesan-pesan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informatif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14F0F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14F0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FF6BF43" w14:textId="5B933B8F" w:rsidR="0085183C" w:rsidRDefault="0085183C" w:rsidP="0085183C">
      <w:pPr>
        <w:spacing w:after="0" w:line="360" w:lineRule="auto"/>
        <w:rPr>
          <w:lang w:eastAsia="en-ID"/>
        </w:rPr>
      </w:pPr>
    </w:p>
    <w:p w14:paraId="2D4925A8" w14:textId="77777777" w:rsidR="00114F0F" w:rsidRDefault="00114F0F" w:rsidP="0085183C">
      <w:pPr>
        <w:spacing w:after="0" w:line="360" w:lineRule="auto"/>
        <w:rPr>
          <w:lang w:eastAsia="en-ID"/>
        </w:rPr>
      </w:pPr>
    </w:p>
    <w:p w14:paraId="4667FA45" w14:textId="77777777" w:rsidR="00114F0F" w:rsidRDefault="00114F0F" w:rsidP="0085183C">
      <w:pPr>
        <w:spacing w:after="0" w:line="360" w:lineRule="auto"/>
        <w:rPr>
          <w:lang w:eastAsia="en-ID"/>
        </w:rPr>
      </w:pPr>
    </w:p>
    <w:p w14:paraId="75BA86E6" w14:textId="77777777" w:rsidR="00114F0F" w:rsidRDefault="00114F0F" w:rsidP="0085183C">
      <w:pPr>
        <w:spacing w:after="0" w:line="360" w:lineRule="auto"/>
        <w:rPr>
          <w:lang w:eastAsia="en-ID"/>
        </w:rPr>
      </w:pPr>
    </w:p>
    <w:p w14:paraId="22657867" w14:textId="0BEB8B56" w:rsidR="00114F0F" w:rsidRPr="00114F0F" w:rsidRDefault="00114F0F" w:rsidP="00114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ID"/>
        </w:rPr>
      </w:pPr>
      <w:r>
        <w:rPr>
          <w:rFonts w:ascii="Times New Roman" w:hAnsi="Times New Roman" w:cs="Times New Roman"/>
          <w:sz w:val="28"/>
          <w:szCs w:val="28"/>
          <w:lang w:eastAsia="en-ID"/>
        </w:rPr>
        <w:t>Daftar Pustaka</w:t>
      </w:r>
    </w:p>
    <w:p w14:paraId="16F2BB21" w14:textId="77777777" w:rsidR="00114F0F" w:rsidRDefault="00114F0F" w:rsidP="008518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312475" w14:textId="77777777" w:rsidR="0085183C" w:rsidRDefault="0085183C" w:rsidP="008518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5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Nilasari</w:t>
      </w:r>
      <w:proofErr w:type="spellEnd"/>
      <w:r>
        <w:rPr>
          <w:rFonts w:ascii="Times New Roman" w:hAnsi="Times New Roman" w:cs="Times New Roman"/>
          <w:sz w:val="24"/>
          <w:szCs w:val="24"/>
        </w:rPr>
        <w:t>, Ika (2022,14 Mei).</w:t>
      </w:r>
      <w:r w:rsidRPr="00346003">
        <w:t xml:space="preserve"> </w:t>
      </w:r>
      <w:r w:rsidRPr="00346003">
        <w:rPr>
          <w:rFonts w:ascii="Times New Roman" w:hAnsi="Times New Roman" w:cs="Times New Roman"/>
          <w:sz w:val="24"/>
          <w:szCs w:val="24"/>
        </w:rPr>
        <w:t xml:space="preserve">Game Tic Tac Toe, </w:t>
      </w:r>
      <w:proofErr w:type="spellStart"/>
      <w:r w:rsidRPr="0034600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46003">
        <w:rPr>
          <w:rFonts w:ascii="Times New Roman" w:hAnsi="Times New Roman" w:cs="Times New Roman"/>
          <w:sz w:val="24"/>
          <w:szCs w:val="24"/>
        </w:rPr>
        <w:t xml:space="preserve"> Kuno </w:t>
      </w:r>
      <w:proofErr w:type="spellStart"/>
      <w:r w:rsidRPr="003460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4600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34600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</w:p>
    <w:p w14:paraId="225670C6" w14:textId="0B2B7691" w:rsidR="0085183C" w:rsidRDefault="0085183C" w:rsidP="008518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600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46003">
        <w:rPr>
          <w:rFonts w:ascii="Times New Roman" w:hAnsi="Times New Roman" w:cs="Times New Roman"/>
          <w:sz w:val="24"/>
          <w:szCs w:val="24"/>
        </w:rPr>
        <w:t>Penat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03">
        <w:rPr>
          <w:rFonts w:ascii="Times New Roman" w:hAnsi="Times New Roman" w:cs="Times New Roman"/>
          <w:sz w:val="24"/>
          <w:szCs w:val="24"/>
        </w:rPr>
        <w:t>https://www.harapanrakyat.com/2022/05/game-tic-tac-toe/</w:t>
      </w:r>
    </w:p>
    <w:p w14:paraId="4FC70FE8" w14:textId="1D705D03" w:rsidR="0085183C" w:rsidRDefault="0085183C" w:rsidP="008518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03">
        <w:rPr>
          <w:rFonts w:ascii="Times New Roman" w:hAnsi="Times New Roman" w:cs="Times New Roman"/>
          <w:sz w:val="24"/>
          <w:szCs w:val="24"/>
        </w:rPr>
        <w:t xml:space="preserve">Robby Mukhlis, 2010, </w:t>
      </w:r>
      <w:proofErr w:type="spellStart"/>
      <w:r w:rsidRPr="00346003">
        <w:rPr>
          <w:rFonts w:ascii="Times New Roman" w:hAnsi="Times New Roman" w:cs="Times New Roman"/>
          <w:sz w:val="24"/>
          <w:szCs w:val="24"/>
        </w:rPr>
        <w:t>Unikom</w:t>
      </w:r>
      <w:proofErr w:type="spellEnd"/>
      <w:r w:rsidRPr="00346003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346003">
          <w:rPr>
            <w:rStyle w:val="Hyperlink"/>
            <w:rFonts w:ascii="Times New Roman" w:hAnsi="Times New Roman" w:cs="Times New Roman"/>
            <w:sz w:val="24"/>
            <w:szCs w:val="24"/>
          </w:rPr>
          <w:t>http://elib.unikom.ac.id/files/disk1/589/jbptunikompp-gdl</w:t>
        </w:r>
      </w:hyperlink>
    </w:p>
    <w:p w14:paraId="09C813E9" w14:textId="194AC09D" w:rsidR="00346003" w:rsidRPr="00346003" w:rsidRDefault="0085183C" w:rsidP="008518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A0D8B9" w14:textId="643E0B06" w:rsidR="00934542" w:rsidRPr="008278D2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8278D2" w:rsidSect="00960C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B10A" w14:textId="77777777" w:rsidR="00C80ED0" w:rsidRDefault="00C80ED0" w:rsidP="00934542">
      <w:pPr>
        <w:spacing w:after="0" w:line="240" w:lineRule="auto"/>
      </w:pPr>
      <w:r>
        <w:separator/>
      </w:r>
    </w:p>
  </w:endnote>
  <w:endnote w:type="continuationSeparator" w:id="0">
    <w:p w14:paraId="0E5C82DE" w14:textId="77777777" w:rsidR="00C80ED0" w:rsidRDefault="00C80ED0" w:rsidP="00934542">
      <w:pPr>
        <w:spacing w:after="0" w:line="240" w:lineRule="auto"/>
      </w:pPr>
      <w:r>
        <w:continuationSeparator/>
      </w:r>
    </w:p>
  </w:endnote>
  <w:endnote w:type="continuationNotice" w:id="1">
    <w:p w14:paraId="5448E047" w14:textId="77777777" w:rsidR="009F6084" w:rsidRDefault="009F6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95F8" w14:textId="77777777" w:rsidR="00B21470" w:rsidRDefault="00B21470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B78EA7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">
              <v:shape id="Shape 1720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21470" w:rsidRDefault="00B2147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79C7" w14:textId="64A5A3B2" w:rsidR="00B21470" w:rsidRDefault="00C03B4B">
    <w:pPr>
      <w:tabs>
        <w:tab w:val="center" w:pos="4703"/>
        <w:tab w:val="right" w:pos="9410"/>
      </w:tabs>
      <w:spacing w:after="0"/>
    </w:pPr>
    <w:r>
      <w:t>Jundi Al Farros</w:t>
    </w:r>
    <w:r w:rsidR="00B21470">
      <w:t xml:space="preserve"> </w:t>
    </w:r>
    <w:r w:rsidR="00B21470">
      <w:tab/>
    </w:r>
    <w:r w:rsidR="00B21470">
      <w:fldChar w:fldCharType="begin"/>
    </w:r>
    <w:r w:rsidR="00B21470">
      <w:instrText xml:space="preserve"> PAGE   \* MERGEFORMAT </w:instrText>
    </w:r>
    <w:r w:rsidR="00B21470">
      <w:fldChar w:fldCharType="separate"/>
    </w:r>
    <w:r w:rsidR="00811A75">
      <w:rPr>
        <w:noProof/>
      </w:rPr>
      <w:t>1</w:t>
    </w:r>
    <w:r w:rsidR="00B21470">
      <w:fldChar w:fldCharType="end"/>
    </w:r>
    <w:r w:rsidR="00B21470">
      <w:t xml:space="preserve"> </w:t>
    </w:r>
    <w:r w:rsidR="00960C2D">
      <w:tab/>
    </w:r>
    <w:r w:rsidR="00B21470">
      <w:t>G1A0</w:t>
    </w:r>
    <w:r w:rsidR="00960C2D">
      <w:t>23</w:t>
    </w:r>
    <w:r w:rsidR="00B21470">
      <w:t>0</w:t>
    </w:r>
    <w:r w:rsidR="00960C2D">
      <w:t>31</w:t>
    </w:r>
    <w:r w:rsidR="00B21470">
      <w:t xml:space="preserve"> </w:t>
    </w:r>
  </w:p>
  <w:p w14:paraId="415C833C" w14:textId="2DE67572" w:rsidR="00B21470" w:rsidRDefault="00C03B4B" w:rsidP="00C03B4B">
    <w:pPr>
      <w:tabs>
        <w:tab w:val="right" w:pos="9071"/>
      </w:tabs>
      <w:spacing w:after="0"/>
    </w:pPr>
    <w:r>
      <w:t xml:space="preserve">Ricardo </w:t>
    </w:r>
    <w:proofErr w:type="spellStart"/>
    <w:r>
      <w:t>Gellael</w:t>
    </w:r>
    <w:proofErr w:type="spellEnd"/>
    <w:r w:rsidR="00960C2D">
      <w:tab/>
      <w:t>G1A023061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0010" w14:textId="705FED45" w:rsidR="00B21470" w:rsidRDefault="00B21470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E23C" w14:textId="77777777" w:rsidR="00C80ED0" w:rsidRDefault="00C80ED0" w:rsidP="00934542">
      <w:pPr>
        <w:spacing w:after="0" w:line="240" w:lineRule="auto"/>
      </w:pPr>
      <w:r>
        <w:separator/>
      </w:r>
    </w:p>
  </w:footnote>
  <w:footnote w:type="continuationSeparator" w:id="0">
    <w:p w14:paraId="1C8972BE" w14:textId="77777777" w:rsidR="00C80ED0" w:rsidRDefault="00C80ED0" w:rsidP="00934542">
      <w:pPr>
        <w:spacing w:after="0" w:line="240" w:lineRule="auto"/>
      </w:pPr>
      <w:r>
        <w:continuationSeparator/>
      </w:r>
    </w:p>
  </w:footnote>
  <w:footnote w:type="continuationNotice" w:id="1">
    <w:p w14:paraId="39B6894C" w14:textId="77777777" w:rsidR="009F6084" w:rsidRDefault="009F6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AFA6" w14:textId="77777777" w:rsidR="00B21470" w:rsidRDefault="00B21470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C62AF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">
              <v:shape id="Shape 1718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21470" w:rsidRDefault="00B21470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BEAAA8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">
              <v:shape id="Shape 17193" o:spid="_x0000_s1027" style="position:absolute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8hwwAAAN4AAAAPAAAAZHJzL2Rvd25yZXYueG1sRE/bisIw&#10;EH0X9h/CLPimqS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QugPI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VwwAAAN4AAAAPAAAAZHJzL2Rvd25yZXYueG1sRE/bisIw&#10;EH0X9h/CLPimqY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zQGXV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FA7D" w14:textId="5BCD548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21470" w:rsidRDefault="00B21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3733" w14:textId="530A7A6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21470" w:rsidRDefault="00B21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D3DA4"/>
    <w:multiLevelType w:val="hybridMultilevel"/>
    <w:tmpl w:val="39BC3364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E50679"/>
    <w:multiLevelType w:val="hybridMultilevel"/>
    <w:tmpl w:val="11AAF802"/>
    <w:lvl w:ilvl="0" w:tplc="83EA3D2C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A77329"/>
    <w:multiLevelType w:val="hybridMultilevel"/>
    <w:tmpl w:val="690441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70114"/>
    <w:multiLevelType w:val="hybridMultilevel"/>
    <w:tmpl w:val="1DC0C6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B5621D"/>
    <w:multiLevelType w:val="hybridMultilevel"/>
    <w:tmpl w:val="698A52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541F7B"/>
    <w:multiLevelType w:val="hybridMultilevel"/>
    <w:tmpl w:val="8D2AFD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6C5B1D"/>
    <w:multiLevelType w:val="hybridMultilevel"/>
    <w:tmpl w:val="6696EF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D0F47"/>
    <w:multiLevelType w:val="hybridMultilevel"/>
    <w:tmpl w:val="FFAC0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5F6E"/>
    <w:multiLevelType w:val="hybridMultilevel"/>
    <w:tmpl w:val="EC04069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A034B3"/>
    <w:multiLevelType w:val="hybridMultilevel"/>
    <w:tmpl w:val="942C0A1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114C0B"/>
    <w:multiLevelType w:val="hybridMultilevel"/>
    <w:tmpl w:val="46E425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67227"/>
    <w:multiLevelType w:val="hybridMultilevel"/>
    <w:tmpl w:val="B4EAF9C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63D5C"/>
    <w:multiLevelType w:val="hybridMultilevel"/>
    <w:tmpl w:val="94445A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B6809"/>
    <w:multiLevelType w:val="hybridMultilevel"/>
    <w:tmpl w:val="CE6C99B6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C52F26"/>
    <w:multiLevelType w:val="hybridMultilevel"/>
    <w:tmpl w:val="655840B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C73AB"/>
    <w:multiLevelType w:val="hybridMultilevel"/>
    <w:tmpl w:val="A6745C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4662E"/>
    <w:multiLevelType w:val="hybridMultilevel"/>
    <w:tmpl w:val="4246C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82D7E"/>
    <w:multiLevelType w:val="hybridMultilevel"/>
    <w:tmpl w:val="FEC09A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E1D5E"/>
    <w:multiLevelType w:val="hybridMultilevel"/>
    <w:tmpl w:val="183635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AD13C6"/>
    <w:multiLevelType w:val="hybridMultilevel"/>
    <w:tmpl w:val="18FE39A4"/>
    <w:lvl w:ilvl="0" w:tplc="DD4C38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651613">
    <w:abstractNumId w:val="15"/>
  </w:num>
  <w:num w:numId="2" w16cid:durableId="333143187">
    <w:abstractNumId w:val="27"/>
  </w:num>
  <w:num w:numId="3" w16cid:durableId="1337658242">
    <w:abstractNumId w:val="8"/>
  </w:num>
  <w:num w:numId="4" w16cid:durableId="1120952330">
    <w:abstractNumId w:val="12"/>
  </w:num>
  <w:num w:numId="5" w16cid:durableId="1677226600">
    <w:abstractNumId w:val="0"/>
  </w:num>
  <w:num w:numId="6" w16cid:durableId="1844510918">
    <w:abstractNumId w:val="5"/>
  </w:num>
  <w:num w:numId="7" w16cid:durableId="1698659741">
    <w:abstractNumId w:val="22"/>
  </w:num>
  <w:num w:numId="8" w16cid:durableId="1739204360">
    <w:abstractNumId w:val="16"/>
  </w:num>
  <w:num w:numId="9" w16cid:durableId="1734355788">
    <w:abstractNumId w:val="26"/>
  </w:num>
  <w:num w:numId="10" w16cid:durableId="1406803667">
    <w:abstractNumId w:val="2"/>
  </w:num>
  <w:num w:numId="11" w16cid:durableId="1562643040">
    <w:abstractNumId w:val="10"/>
  </w:num>
  <w:num w:numId="12" w16cid:durableId="432827377">
    <w:abstractNumId w:val="7"/>
  </w:num>
  <w:num w:numId="13" w16cid:durableId="853613363">
    <w:abstractNumId w:val="23"/>
  </w:num>
  <w:num w:numId="14" w16cid:durableId="249631280">
    <w:abstractNumId w:val="24"/>
  </w:num>
  <w:num w:numId="15" w16cid:durableId="616328791">
    <w:abstractNumId w:val="17"/>
  </w:num>
  <w:num w:numId="16" w16cid:durableId="111216304">
    <w:abstractNumId w:val="13"/>
  </w:num>
  <w:num w:numId="17" w16cid:durableId="1798185444">
    <w:abstractNumId w:val="18"/>
  </w:num>
  <w:num w:numId="18" w16cid:durableId="1918204075">
    <w:abstractNumId w:val="6"/>
  </w:num>
  <w:num w:numId="19" w16cid:durableId="651952548">
    <w:abstractNumId w:val="4"/>
  </w:num>
  <w:num w:numId="20" w16cid:durableId="615404324">
    <w:abstractNumId w:val="19"/>
  </w:num>
  <w:num w:numId="21" w16cid:durableId="1513715878">
    <w:abstractNumId w:val="14"/>
  </w:num>
  <w:num w:numId="22" w16cid:durableId="2114279194">
    <w:abstractNumId w:val="21"/>
  </w:num>
  <w:num w:numId="23" w16cid:durableId="1021860486">
    <w:abstractNumId w:val="3"/>
  </w:num>
  <w:num w:numId="24" w16cid:durableId="132868447">
    <w:abstractNumId w:val="9"/>
  </w:num>
  <w:num w:numId="25" w16cid:durableId="1723292326">
    <w:abstractNumId w:val="20"/>
  </w:num>
  <w:num w:numId="26" w16cid:durableId="1331522874">
    <w:abstractNumId w:val="11"/>
  </w:num>
  <w:num w:numId="27" w16cid:durableId="205871796">
    <w:abstractNumId w:val="25"/>
  </w:num>
  <w:num w:numId="28" w16cid:durableId="1189031802">
    <w:abstractNumId w:val="1"/>
  </w:num>
  <w:num w:numId="29" w16cid:durableId="86436537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2"/>
    <w:rsid w:val="00013381"/>
    <w:rsid w:val="00114F0F"/>
    <w:rsid w:val="001B2CF9"/>
    <w:rsid w:val="001B3BF1"/>
    <w:rsid w:val="001C6B2C"/>
    <w:rsid w:val="00225AD5"/>
    <w:rsid w:val="00231B47"/>
    <w:rsid w:val="0025503A"/>
    <w:rsid w:val="00264ED9"/>
    <w:rsid w:val="002712C8"/>
    <w:rsid w:val="00274CD9"/>
    <w:rsid w:val="00290A57"/>
    <w:rsid w:val="00290E3F"/>
    <w:rsid w:val="00346003"/>
    <w:rsid w:val="00404DAB"/>
    <w:rsid w:val="004058DA"/>
    <w:rsid w:val="00456869"/>
    <w:rsid w:val="004C0C1A"/>
    <w:rsid w:val="004F56BC"/>
    <w:rsid w:val="005158F2"/>
    <w:rsid w:val="00596E4A"/>
    <w:rsid w:val="005B2261"/>
    <w:rsid w:val="00623C3B"/>
    <w:rsid w:val="00630A68"/>
    <w:rsid w:val="0066638D"/>
    <w:rsid w:val="00684416"/>
    <w:rsid w:val="006B50AF"/>
    <w:rsid w:val="006E5DB5"/>
    <w:rsid w:val="007372FF"/>
    <w:rsid w:val="00746845"/>
    <w:rsid w:val="00777908"/>
    <w:rsid w:val="007953DB"/>
    <w:rsid w:val="007D66DB"/>
    <w:rsid w:val="00811A75"/>
    <w:rsid w:val="008278D2"/>
    <w:rsid w:val="00827FDC"/>
    <w:rsid w:val="00850BC5"/>
    <w:rsid w:val="0085183C"/>
    <w:rsid w:val="008B761A"/>
    <w:rsid w:val="008F5A7D"/>
    <w:rsid w:val="00934542"/>
    <w:rsid w:val="00957B19"/>
    <w:rsid w:val="00960C2D"/>
    <w:rsid w:val="00990FC1"/>
    <w:rsid w:val="009F6084"/>
    <w:rsid w:val="00A04B6A"/>
    <w:rsid w:val="00A27004"/>
    <w:rsid w:val="00A84E71"/>
    <w:rsid w:val="00A85808"/>
    <w:rsid w:val="00A9637E"/>
    <w:rsid w:val="00AC3934"/>
    <w:rsid w:val="00AD5BB3"/>
    <w:rsid w:val="00AE3B3C"/>
    <w:rsid w:val="00AE6CF4"/>
    <w:rsid w:val="00AF0AD2"/>
    <w:rsid w:val="00B21470"/>
    <w:rsid w:val="00B53B4B"/>
    <w:rsid w:val="00BD78FC"/>
    <w:rsid w:val="00BE2E74"/>
    <w:rsid w:val="00BE2EDB"/>
    <w:rsid w:val="00C03B4B"/>
    <w:rsid w:val="00C24A2F"/>
    <w:rsid w:val="00C428EE"/>
    <w:rsid w:val="00C643FF"/>
    <w:rsid w:val="00C64E47"/>
    <w:rsid w:val="00C80ED0"/>
    <w:rsid w:val="00CA2F5F"/>
    <w:rsid w:val="00CC10BA"/>
    <w:rsid w:val="00CC3345"/>
    <w:rsid w:val="00CC3DD3"/>
    <w:rsid w:val="00D03432"/>
    <w:rsid w:val="00D66C41"/>
    <w:rsid w:val="00D93254"/>
    <w:rsid w:val="00DC46D3"/>
    <w:rsid w:val="00DE6779"/>
    <w:rsid w:val="00DF13C0"/>
    <w:rsid w:val="00E21362"/>
    <w:rsid w:val="00E23049"/>
    <w:rsid w:val="00E82A9B"/>
    <w:rsid w:val="00EA0EA0"/>
    <w:rsid w:val="00EC5037"/>
    <w:rsid w:val="00EE0125"/>
    <w:rsid w:val="00F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29C2F"/>
  <w15:docId w15:val="{211CC483-43E2-4A65-9633-4B118370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B3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460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084"/>
  </w:style>
  <w:style w:type="paragraph" w:styleId="Footer">
    <w:name w:val="footer"/>
    <w:basedOn w:val="Normal"/>
    <w:link w:val="FooterChar"/>
    <w:uiPriority w:val="99"/>
    <w:semiHidden/>
    <w:unhideWhenUsed/>
    <w:rsid w:val="009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03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409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02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3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15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68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9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8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49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681">
          <w:marLeft w:val="0"/>
          <w:marRight w:val="1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960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16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0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0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497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7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2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2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55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073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lib.unikom.ac.id/files/disk1/589/jbptunikompp-gd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2BD6-8492-47C2-88B6-A81AA2DE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Al Farros</cp:lastModifiedBy>
  <cp:revision>11</cp:revision>
  <cp:lastPrinted>2021-04-02T11:38:00Z</cp:lastPrinted>
  <dcterms:created xsi:type="dcterms:W3CDTF">2023-10-09T16:53:00Z</dcterms:created>
  <dcterms:modified xsi:type="dcterms:W3CDTF">2023-10-10T09:37:00Z</dcterms:modified>
</cp:coreProperties>
</file>